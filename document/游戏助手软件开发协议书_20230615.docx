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4"/>
          <w:szCs w:val="32"/>
        </w:rPr>
      </w:pPr>
    </w:p>
    <w:p>
      <w:pPr>
        <w:jc w:val="center"/>
        <w:rPr>
          <w:b/>
          <w:bCs/>
          <w:sz w:val="36"/>
          <w:szCs w:val="36"/>
        </w:rPr>
      </w:pPr>
      <w:r>
        <w:rPr>
          <w:rFonts w:hint="eastAsia"/>
          <w:b/>
          <w:bCs/>
          <w:sz w:val="36"/>
          <w:szCs w:val="36"/>
        </w:rPr>
        <w:t>软件开发协议</w:t>
      </w:r>
    </w:p>
    <w:p/>
    <w:p>
      <w:pPr>
        <w:rPr>
          <w:rFonts w:ascii="Times New Roman" w:hAnsi="Times New Roman"/>
        </w:rPr>
      </w:pPr>
      <w:r>
        <mc:AlternateContent>
          <mc:Choice Requires="wps">
            <w:drawing>
              <wp:anchor distT="0" distB="0" distL="114300" distR="114300" simplePos="0" relativeHeight="251659264" behindDoc="0" locked="0" layoutInCell="1" allowOverlap="1">
                <wp:simplePos x="0" y="0"/>
                <wp:positionH relativeFrom="column">
                  <wp:posOffset>655955</wp:posOffset>
                </wp:positionH>
                <wp:positionV relativeFrom="paragraph">
                  <wp:posOffset>169545</wp:posOffset>
                </wp:positionV>
                <wp:extent cx="3227705" cy="10795"/>
                <wp:effectExtent l="0" t="4445" r="10795" b="13335"/>
                <wp:wrapNone/>
                <wp:docPr id="2" name="直接连接符 2"/>
                <wp:cNvGraphicFramePr/>
                <a:graphic xmlns:a="http://schemas.openxmlformats.org/drawingml/2006/main">
                  <a:graphicData uri="http://schemas.microsoft.com/office/word/2010/wordprocessingShape">
                    <wps:wsp>
                      <wps:cNvCnPr/>
                      <wps:spPr>
                        <a:xfrm flipV="1">
                          <a:off x="1369060" y="2041525"/>
                          <a:ext cx="322770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1.65pt;margin-top:13.35pt;height:0.85pt;width:254.15pt;z-index:251659264;mso-width-relative:page;mso-height-relative:page;" filled="f" stroked="t" coordsize="21600,21600" o:gfxdata="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WfbS79cAAAAJAQAADwAAAAAAAAABACAAAAAiAAAAZHJzL2Rvd25yZXYu&#10;eG1sUEsBAhQAFAAAAAgAh07iQO8xw1v8AQAAywMAAA4AAAAAAAAAAQAgAAAAJgEAAGRycy9lMm9E&#10;b2MueG1sUEsFBgAAAAAGAAYAWQEAAJQFAAAAAA==&#10;">
                <v:fill on="f" focussize="0,0"/>
                <v:stroke weight="0.5pt" color="#000000 [3213]" miterlimit="8" joinstyle="miter"/>
                <v:imagedata o:title=""/>
                <o:lock v:ext="edit" aspectratio="f"/>
              </v:line>
            </w:pict>
          </mc:Fallback>
        </mc:AlternateContent>
      </w:r>
      <w:r>
        <w:rPr>
          <w:rFonts w:ascii="Times New Roman" w:hAnsi="Times New Roman"/>
          <w:b/>
          <w:bCs/>
        </w:rPr>
        <w:t>甲方名称：</w:t>
      </w:r>
      <w:bookmarkStart w:id="0" w:name="OLE_LINK5"/>
      <w:bookmarkStart w:id="1" w:name="OLE_LINK4"/>
      <w:r>
        <w:t>深圳英众世纪智能科技</w:t>
      </w:r>
      <w:bookmarkEnd w:id="0"/>
      <w:bookmarkEnd w:id="1"/>
      <w:r>
        <w:t>有限公司</w:t>
      </w:r>
      <w:r>
        <w:rPr>
          <w:rFonts w:ascii="Times New Roman" w:hAnsi="Times New Roman"/>
        </w:rPr>
        <w:t xml:space="preserve">   （以下简称“甲方”）</w:t>
      </w:r>
    </w:p>
    <w:p>
      <w:pPr>
        <w:rPr>
          <w:rFonts w:ascii="Times New Roman" w:hAnsi="Times New Roman"/>
        </w:rPr>
      </w:pPr>
      <w:r>
        <mc:AlternateContent>
          <mc:Choice Requires="wps">
            <w:drawing>
              <wp:anchor distT="0" distB="0" distL="114300" distR="114300" simplePos="0" relativeHeight="251660288" behindDoc="0" locked="0" layoutInCell="1" allowOverlap="1">
                <wp:simplePos x="0" y="0"/>
                <wp:positionH relativeFrom="column">
                  <wp:posOffset>655955</wp:posOffset>
                </wp:positionH>
                <wp:positionV relativeFrom="paragraph">
                  <wp:posOffset>176530</wp:posOffset>
                </wp:positionV>
                <wp:extent cx="3227705" cy="10795"/>
                <wp:effectExtent l="0" t="4445" r="10795" b="13335"/>
                <wp:wrapNone/>
                <wp:docPr id="6" name="直接连接符 6"/>
                <wp:cNvGraphicFramePr/>
                <a:graphic xmlns:a="http://schemas.openxmlformats.org/drawingml/2006/main">
                  <a:graphicData uri="http://schemas.microsoft.com/office/word/2010/wordprocessingShape">
                    <wps:wsp>
                      <wps:cNvCnPr/>
                      <wps:spPr>
                        <a:xfrm flipV="1">
                          <a:off x="0" y="0"/>
                          <a:ext cx="322770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1.65pt;margin-top:13.9pt;height:0.85pt;width:254.15pt;z-index:251660288;mso-width-relative:page;mso-height-relative:page;" filled="f" stroked="t" coordsize="21600,21600" o:gfxdata="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It/HXAAAACQEAAA8AAAAAAAAAAQAgAAAAIgAAAGRycy9kb3ducmV2LnhtbFBLAQIUABQAAAAI&#10;AIdO4kCCbCIQ7gEAAL8DAAAOAAAAAAAAAAEAIAAAACYBAABkcnMvZTJvRG9jLnhtbFBLBQYAAAAA&#10;BgAGAFkBAACGBQAAAAA=&#10;">
                <v:fill on="f" focussize="0,0"/>
                <v:stroke weight="0.5pt" color="#000000 [3213]" miterlimit="8" joinstyle="miter"/>
                <v:imagedata o:title=""/>
                <o:lock v:ext="edit" aspectratio="f"/>
              </v:line>
            </w:pict>
          </mc:Fallback>
        </mc:AlternateContent>
      </w:r>
      <w:r>
        <w:rPr>
          <w:rFonts w:ascii="Times New Roman" w:hAnsi="Times New Roman"/>
          <w:b/>
          <w:bCs/>
        </w:rPr>
        <w:t>地址：</w:t>
      </w:r>
      <w:r>
        <w:rPr>
          <w:rFonts w:hint="eastAsia" w:ascii="Times New Roman" w:hAnsi="Times New Roman"/>
          <w:b/>
          <w:bCs/>
        </w:rPr>
        <w:tab/>
      </w:r>
      <w:r>
        <w:rPr>
          <w:rFonts w:hint="eastAsia" w:ascii="Times New Roman" w:hAnsi="Times New Roman"/>
          <w:b/>
          <w:bCs/>
        </w:rPr>
        <w:t xml:space="preserve">  </w:t>
      </w:r>
      <w:r>
        <w:t>深圳南山科技园北区朗山路11号同方信息港</w:t>
      </w:r>
      <w:r>
        <w:rPr>
          <w:rFonts w:hint="eastAsia"/>
        </w:rPr>
        <w:t>F</w:t>
      </w:r>
      <w:r>
        <w:t>栋</w:t>
      </w:r>
      <w:r>
        <w:rPr>
          <w:rFonts w:hint="eastAsia"/>
        </w:rPr>
        <w:t>35</w:t>
      </w:r>
      <w:r>
        <w:t>楼</w:t>
      </w:r>
    </w:p>
    <w:p>
      <w:pPr>
        <w:rPr>
          <w:rFonts w:ascii="Times New Roman" w:hAnsi="Times New Roman"/>
        </w:rPr>
      </w:pPr>
      <w:r>
        <mc:AlternateContent>
          <mc:Choice Requires="wps">
            <w:drawing>
              <wp:anchor distT="0" distB="0" distL="114300" distR="114300" simplePos="0" relativeHeight="251661312" behindDoc="0" locked="0" layoutInCell="1" allowOverlap="1">
                <wp:simplePos x="0" y="0"/>
                <wp:positionH relativeFrom="column">
                  <wp:posOffset>655955</wp:posOffset>
                </wp:positionH>
                <wp:positionV relativeFrom="paragraph">
                  <wp:posOffset>151765</wp:posOffset>
                </wp:positionV>
                <wp:extent cx="3227705" cy="10795"/>
                <wp:effectExtent l="0" t="4445" r="10795" b="13335"/>
                <wp:wrapNone/>
                <wp:docPr id="7" name="直接连接符 7"/>
                <wp:cNvGraphicFramePr/>
                <a:graphic xmlns:a="http://schemas.openxmlformats.org/drawingml/2006/main">
                  <a:graphicData uri="http://schemas.microsoft.com/office/word/2010/wordprocessingShape">
                    <wps:wsp>
                      <wps:cNvCnPr/>
                      <wps:spPr>
                        <a:xfrm flipV="1">
                          <a:off x="0" y="0"/>
                          <a:ext cx="322770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1.65pt;margin-top:11.95pt;height:0.85pt;width:254.15pt;z-index:251661312;mso-width-relative:page;mso-height-relative:page;" filled="f" stroked="t" coordsize="21600,21600" o:gfxdata="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fx9HrWAAAACQEAAA8AAAAAAAAAAQAgAAAAIgAAAGRycy9kb3ducmV2LnhtbFBLAQIUABQAAAAI&#10;AIdO4kB4nwfS7wEAAL8DAAAOAAAAAAAAAAEAIAAAACUBAABkcnMvZTJvRG9jLnhtbFBLBQYAAAAA&#10;BgAGAFkBAACGBQAAAAA=&#10;">
                <v:fill on="f" focussize="0,0"/>
                <v:stroke weight="0.5pt" color="#000000 [3213]" miterlimit="8" joinstyle="miter"/>
                <v:imagedata o:title=""/>
                <o:lock v:ext="edit" aspectratio="f"/>
              </v:line>
            </w:pict>
          </mc:Fallback>
        </mc:AlternateContent>
      </w:r>
      <w:r>
        <w:rPr>
          <w:rFonts w:ascii="Times New Roman" w:hAnsi="Times New Roman"/>
          <w:b/>
          <w:bCs/>
        </w:rPr>
        <w:t>乙方名称：</w:t>
      </w:r>
      <w:r>
        <w:rPr>
          <w:rFonts w:hint="eastAsia" w:ascii="Times New Roman" w:hAnsi="Times New Roman"/>
          <w:b/>
          <w:bCs/>
        </w:rPr>
        <w:t>许长伟</w:t>
      </w:r>
      <w:r>
        <w:rPr>
          <w:rFonts w:ascii="Times New Roman" w:hAnsi="Times New Roman"/>
        </w:rPr>
        <w:t xml:space="preserve">   （以下简称“乙方”）</w:t>
      </w:r>
    </w:p>
    <w:p>
      <w:pPr>
        <w:rPr>
          <w:rFonts w:ascii="Times New Roman" w:hAnsi="Times New Roman"/>
        </w:rPr>
      </w:pPr>
      <w:r>
        <mc:AlternateContent>
          <mc:Choice Requires="wps">
            <w:drawing>
              <wp:anchor distT="0" distB="0" distL="114300" distR="114300" simplePos="0" relativeHeight="251662336" behindDoc="0" locked="0" layoutInCell="1" allowOverlap="1">
                <wp:simplePos x="0" y="0"/>
                <wp:positionH relativeFrom="column">
                  <wp:posOffset>655955</wp:posOffset>
                </wp:positionH>
                <wp:positionV relativeFrom="paragraph">
                  <wp:posOffset>163830</wp:posOffset>
                </wp:positionV>
                <wp:extent cx="3227705" cy="10795"/>
                <wp:effectExtent l="0" t="4445" r="10795" b="13335"/>
                <wp:wrapNone/>
                <wp:docPr id="8" name="直接连接符 8"/>
                <wp:cNvGraphicFramePr/>
                <a:graphic xmlns:a="http://schemas.openxmlformats.org/drawingml/2006/main">
                  <a:graphicData uri="http://schemas.microsoft.com/office/word/2010/wordprocessingShape">
                    <wps:wsp>
                      <wps:cNvCnPr/>
                      <wps:spPr>
                        <a:xfrm flipV="1">
                          <a:off x="0" y="0"/>
                          <a:ext cx="322770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1.65pt;margin-top:12.9pt;height:0.85pt;width:254.15pt;z-index:251662336;mso-width-relative:page;mso-height-relative:page;" filled="f" stroked="t" coordsize="21600,21600" o:gfxdata="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Hq94y1wAAAAkBAAAPAAAAAAAAAAEAIAAAACIAAABkcnMvZG93bnJldi54bWxQSwECFAAUAAAA&#10;CACHTuJAyM73Vu8BAAC/AwAADgAAAAAAAAABACAAAAAmAQAAZHJzL2Uyb0RvYy54bWxQSwUGAAAA&#10;AAYABgBZAQAAhwUAAAAA&#10;">
                <v:fill on="f" focussize="0,0"/>
                <v:stroke weight="0.5pt" color="#000000 [3213]" miterlimit="8" joinstyle="miter"/>
                <v:imagedata o:title=""/>
                <o:lock v:ext="edit" aspectratio="f"/>
              </v:line>
            </w:pict>
          </mc:Fallback>
        </mc:AlternateContent>
      </w:r>
      <w:r>
        <w:rPr>
          <w:rFonts w:ascii="Times New Roman" w:hAnsi="Times New Roman"/>
          <w:b/>
          <w:bCs/>
        </w:rPr>
        <w:t>地址：</w:t>
      </w:r>
      <w:r>
        <w:rPr>
          <w:rFonts w:hint="eastAsia" w:ascii="Times New Roman" w:hAnsi="Times New Roman"/>
          <w:b/>
          <w:bCs/>
        </w:rPr>
        <w:tab/>
      </w:r>
      <w:r>
        <w:rPr>
          <w:rFonts w:hint="eastAsia" w:ascii="Times New Roman" w:hAnsi="Times New Roman"/>
          <w:b/>
          <w:bCs/>
        </w:rPr>
        <w:t xml:space="preserve">  深圳市罗湖区东乐花园107栋B单元3B</w:t>
      </w:r>
    </w:p>
    <w:p>
      <w:pPr>
        <w:jc w:val="left"/>
        <w:rPr>
          <w:rFonts w:ascii="Times New Roman" w:hAnsi="Times New Roman"/>
        </w:rPr>
      </w:pPr>
      <w:r>
        <mc:AlternateContent>
          <mc:Choice Requires="wps">
            <w:drawing>
              <wp:anchor distT="0" distB="0" distL="114300" distR="114300" simplePos="0" relativeHeight="251663360" behindDoc="0" locked="0" layoutInCell="1" allowOverlap="1">
                <wp:simplePos x="0" y="0"/>
                <wp:positionH relativeFrom="column">
                  <wp:posOffset>655955</wp:posOffset>
                </wp:positionH>
                <wp:positionV relativeFrom="paragraph">
                  <wp:posOffset>161925</wp:posOffset>
                </wp:positionV>
                <wp:extent cx="3227705" cy="10795"/>
                <wp:effectExtent l="0" t="4445" r="10795" b="13335"/>
                <wp:wrapNone/>
                <wp:docPr id="9" name="直接连接符 9"/>
                <wp:cNvGraphicFramePr/>
                <a:graphic xmlns:a="http://schemas.openxmlformats.org/drawingml/2006/main">
                  <a:graphicData uri="http://schemas.microsoft.com/office/word/2010/wordprocessingShape">
                    <wps:wsp>
                      <wps:cNvCnPr/>
                      <wps:spPr>
                        <a:xfrm flipV="1">
                          <a:off x="0" y="0"/>
                          <a:ext cx="322770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1.65pt;margin-top:12.75pt;height:0.85pt;width:254.15pt;z-index:251663360;mso-width-relative:page;mso-height-relative:page;" filled="f" stroked="t" coordsize="21600,21600" o:gfxdata="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gHWCl1gAAAAkBAAAPAAAAAAAAAAEAIAAAACIAAABkcnMvZG93bnJldi54bWxQSwECFAAUAAAA&#10;CACHTuJAMj3SlPABAAC/AwAADgAAAAAAAAABACAAAAAlAQAAZHJzL2Uyb0RvYy54bWxQSwUGAAAA&#10;AAYABgBZAQAAhwUAAAAA&#10;">
                <v:fill on="f" focussize="0,0"/>
                <v:stroke weight="0.5pt" color="#000000 [3213]" miterlimit="8" joinstyle="miter"/>
                <v:imagedata o:title=""/>
                <o:lock v:ext="edit" aspectratio="f"/>
              </v:line>
            </w:pict>
          </mc:Fallback>
        </mc:AlternateContent>
      </w:r>
      <w:r>
        <w:rPr>
          <w:rFonts w:ascii="Times New Roman" w:hAnsi="Times New Roman"/>
          <w:b/>
          <w:bCs/>
        </w:rPr>
        <w:t>签约地点:</w:t>
      </w:r>
      <w:r>
        <w:rPr>
          <w:rFonts w:hint="eastAsia" w:ascii="Times New Roman" w:hAnsi="Times New Roman"/>
          <w:b/>
          <w:bCs/>
        </w:rPr>
        <w:t xml:space="preserve"> </w:t>
      </w:r>
      <w:r>
        <w:rPr>
          <w:rFonts w:hint="eastAsia" w:ascii="Times New Roman" w:hAnsi="Times New Roman"/>
        </w:rPr>
        <w:t>深圳</w:t>
      </w:r>
    </w:p>
    <w:p>
      <w:pPr>
        <w:rPr>
          <w:rFonts w:ascii="Times New Roman" w:hAnsi="Times New Roman"/>
        </w:rPr>
      </w:pPr>
    </w:p>
    <w:p>
      <w:pPr>
        <w:numPr>
          <w:ilvl w:val="0"/>
          <w:numId w:val="1"/>
        </w:numPr>
        <w:rPr>
          <w:rFonts w:ascii="Times New Roman" w:hAnsi="Times New Roman"/>
        </w:rPr>
      </w:pPr>
      <w:r>
        <w:rPr>
          <w:rFonts w:ascii="Times New Roman" w:hAnsi="Times New Roman"/>
        </w:rPr>
        <w:t>乙双方本着互惠互利、相互支持、诚信合作的商业合作精神，在平等自愿、协商一致的基础上，就如下产品内容展开合作，并就相关责任与权利义务达成如下合同条款，以资共同遵守：</w:t>
      </w:r>
    </w:p>
    <w:p>
      <w:pPr>
        <w:numPr>
          <w:ilvl w:val="0"/>
          <w:numId w:val="2"/>
        </w:numPr>
        <w:spacing w:before="156" w:beforeLines="50" w:after="156" w:afterLines="50"/>
        <w:ind w:left="448" w:hanging="448"/>
        <w:jc w:val="left"/>
        <w:rPr>
          <w:color w:val="000000" w:themeColor="text1"/>
          <w14:textFill>
            <w14:solidFill>
              <w14:schemeClr w14:val="tx1"/>
            </w14:solidFill>
          </w14:textFill>
        </w:rPr>
      </w:pPr>
      <w:r>
        <w:rPr>
          <w:rFonts w:hint="eastAsia" w:ascii="宋体" w:hAnsi="宋体"/>
          <w:b/>
          <w:color w:val="000000" w:themeColor="text1"/>
          <w:szCs w:val="21"/>
          <w14:textFill>
            <w14:solidFill>
              <w14:schemeClr w14:val="tx1"/>
            </w14:solidFill>
          </w14:textFill>
        </w:rPr>
        <w:t>产品软件开发内容</w:t>
      </w:r>
    </w:p>
    <w:tbl>
      <w:tblPr>
        <w:tblStyle w:val="7"/>
        <w:tblpPr w:leftFromText="180" w:rightFromText="180" w:vertAnchor="text" w:horzAnchor="page" w:tblpX="1182" w:tblpY="298"/>
        <w:tblOverlap w:val="never"/>
        <w:tblW w:w="9699" w:type="dxa"/>
        <w:tblInd w:w="0" w:type="dxa"/>
        <w:tblLayout w:type="autofit"/>
        <w:tblCellMar>
          <w:top w:w="0" w:type="dxa"/>
          <w:left w:w="108" w:type="dxa"/>
          <w:bottom w:w="0" w:type="dxa"/>
          <w:right w:w="108" w:type="dxa"/>
        </w:tblCellMar>
      </w:tblPr>
      <w:tblGrid>
        <w:gridCol w:w="1559"/>
        <w:gridCol w:w="1124"/>
        <w:gridCol w:w="895"/>
        <w:gridCol w:w="6121"/>
      </w:tblGrid>
      <w:tr>
        <w:tblPrEx>
          <w:tblCellMar>
            <w:top w:w="0" w:type="dxa"/>
            <w:left w:w="108" w:type="dxa"/>
            <w:bottom w:w="0" w:type="dxa"/>
            <w:right w:w="108" w:type="dxa"/>
          </w:tblCellMar>
        </w:tblPrEx>
        <w:trPr>
          <w:trHeight w:val="319" w:hRule="atLeast"/>
        </w:trPr>
        <w:tc>
          <w:tcPr>
            <w:tcW w:w="1559"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1.产品概念</w:t>
            </w:r>
          </w:p>
        </w:tc>
        <w:tc>
          <w:tcPr>
            <w:tcW w:w="8140" w:type="dxa"/>
            <w:gridSpan w:val="3"/>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lang w:val="en-US" w:eastAsia="zh-CN"/>
              </w:rPr>
              <w:t>Windows掌机APP</w:t>
            </w:r>
            <w:r>
              <w:rPr>
                <w:rFonts w:hint="eastAsia" w:cs="宋体" w:asciiTheme="minorEastAsia" w:hAnsiTheme="minorEastAsia"/>
                <w:color w:val="000000"/>
                <w:kern w:val="0"/>
                <w:szCs w:val="21"/>
              </w:rPr>
              <w:t xml:space="preserve"> - 游戏助手</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2.设计理念</w:t>
            </w:r>
          </w:p>
        </w:tc>
        <w:tc>
          <w:tcPr>
            <w:tcW w:w="8140" w:type="dxa"/>
            <w:gridSpan w:val="3"/>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default" w:cs="宋体" w:asciiTheme="minorEastAsia" w:hAnsiTheme="minorEastAsia"/>
                <w:color w:val="000000"/>
                <w:kern w:val="0"/>
                <w:szCs w:val="21"/>
                <w:lang w:val="en-US"/>
              </w:rPr>
            </w:pPr>
            <w:r>
              <w:rPr>
                <w:rFonts w:hint="eastAsia" w:cs="宋体" w:asciiTheme="minorEastAsia" w:hAnsiTheme="minorEastAsia"/>
                <w:color w:val="FF0000"/>
                <w:kern w:val="0"/>
                <w:szCs w:val="21"/>
              </w:rPr>
              <w:t>以Windows App</w:t>
            </w:r>
            <w:r>
              <w:rPr>
                <w:rFonts w:hint="eastAsia" w:cs="宋体" w:asciiTheme="minorEastAsia" w:hAnsiTheme="minorEastAsia"/>
                <w:color w:val="FF0000"/>
                <w:kern w:val="0"/>
                <w:szCs w:val="21"/>
                <w:lang w:val="en-US" w:eastAsia="zh-CN"/>
              </w:rPr>
              <w:t>替代原有桌面，让windows更适合掌机使用</w:t>
            </w:r>
          </w:p>
        </w:tc>
      </w:tr>
      <w:tr>
        <w:tblPrEx>
          <w:tblCellMar>
            <w:top w:w="0" w:type="dxa"/>
            <w:left w:w="108" w:type="dxa"/>
            <w:bottom w:w="0" w:type="dxa"/>
            <w:right w:w="108" w:type="dxa"/>
          </w:tblCellMar>
        </w:tblPrEx>
        <w:trPr>
          <w:trHeight w:val="319" w:hRule="atLeast"/>
        </w:trPr>
        <w:tc>
          <w:tcPr>
            <w:tcW w:w="9699" w:type="dxa"/>
            <w:gridSpan w:val="4"/>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3.功能子集</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8140" w:type="dxa"/>
            <w:gridSpan w:val="3"/>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lang w:val="en-US" w:eastAsia="zh-CN"/>
              </w:rPr>
              <w:t>3.1</w:t>
            </w:r>
            <w:r>
              <w:rPr>
                <w:rFonts w:hint="eastAsia" w:cs="宋体" w:asciiTheme="minorEastAsia" w:hAnsiTheme="minorEastAsia"/>
                <w:color w:val="000000"/>
                <w:kern w:val="0"/>
                <w:szCs w:val="21"/>
              </w:rPr>
              <w:t>掌机UI</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1124" w:type="dxa"/>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7016"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根据UI定义实现各种页面跳转</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1124" w:type="dxa"/>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895" w:type="dxa"/>
            <w:tcBorders>
              <w:top w:val="nil"/>
              <w:left w:val="nil"/>
              <w:bottom w:val="nil"/>
              <w:right w:val="nil"/>
            </w:tcBorders>
            <w:shd w:val="clear" w:color="auto" w:fill="auto"/>
            <w:noWrap/>
            <w:vAlign w:val="center"/>
          </w:tcPr>
          <w:p>
            <w:pPr>
              <w:widowControl/>
              <w:jc w:val="left"/>
              <w:rPr>
                <w:rFonts w:hint="eastAsia" w:cs="宋体" w:asciiTheme="minorEastAsia" w:hAnsiTheme="minorEastAsia"/>
                <w:color w:val="000000"/>
                <w:kern w:val="0"/>
                <w:szCs w:val="21"/>
              </w:rPr>
            </w:pPr>
          </w:p>
        </w:tc>
        <w:tc>
          <w:tcPr>
            <w:tcW w:w="612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支持手柄操作</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1124" w:type="dxa"/>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895"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6121" w:type="dxa"/>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支持鼠标操作</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1124" w:type="dxa"/>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895" w:type="dxa"/>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6121" w:type="dxa"/>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支持触摸屏操作</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8140" w:type="dxa"/>
            <w:gridSpan w:val="3"/>
            <w:tcBorders>
              <w:top w:val="nil"/>
              <w:left w:val="nil"/>
              <w:bottom w:val="single" w:color="auto" w:sz="4" w:space="0"/>
              <w:right w:val="single" w:color="auto" w:sz="4" w:space="0"/>
            </w:tcBorders>
            <w:shd w:val="clear" w:color="auto" w:fill="auto"/>
            <w:noWrap/>
            <w:vAlign w:val="center"/>
          </w:tcPr>
          <w:p>
            <w:pPr>
              <w:widowControl/>
              <w:jc w:val="left"/>
              <w:rPr>
                <w:rFonts w:hint="default" w:cs="宋体" w:asciiTheme="minorEastAsia" w:hAnsiTheme="minorEastAsia" w:eastAsiaTheme="minorEastAsia"/>
                <w:color w:val="000000"/>
                <w:kern w:val="0"/>
                <w:szCs w:val="21"/>
                <w:lang w:val="en-US" w:eastAsia="zh-CN"/>
              </w:rPr>
            </w:pPr>
            <w:r>
              <w:rPr>
                <w:rFonts w:hint="eastAsia" w:cs="宋体" w:asciiTheme="minorEastAsia" w:hAnsiTheme="minorEastAsia"/>
                <w:color w:val="000000"/>
                <w:kern w:val="0"/>
                <w:szCs w:val="21"/>
                <w:lang w:val="en-US" w:eastAsia="zh-CN"/>
              </w:rPr>
              <w:t>3.2 系统功能</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p>
        </w:tc>
        <w:tc>
          <w:tcPr>
            <w:tcW w:w="1124" w:type="dxa"/>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p>
        </w:tc>
        <w:tc>
          <w:tcPr>
            <w:tcW w:w="7016"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TDP设置</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1124" w:type="dxa"/>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p>
        </w:tc>
        <w:tc>
          <w:tcPr>
            <w:tcW w:w="7016"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硬件配置信息获取/显示</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1124" w:type="dxa"/>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p>
        </w:tc>
        <w:tc>
          <w:tcPr>
            <w:tcW w:w="7016"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支持Windows分辨率/刷新率/亮度/音量/喇叭的设置</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1124" w:type="dxa"/>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p>
        </w:tc>
        <w:tc>
          <w:tcPr>
            <w:tcW w:w="7016"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支持快捷设置菜单</w:t>
            </w:r>
          </w:p>
        </w:tc>
      </w:tr>
      <w:tr>
        <w:tblPrEx>
          <w:tblCellMar>
            <w:top w:w="0" w:type="dxa"/>
            <w:left w:w="108" w:type="dxa"/>
            <w:bottom w:w="0" w:type="dxa"/>
            <w:right w:w="108" w:type="dxa"/>
          </w:tblCellMar>
        </w:tblPrEx>
        <w:trPr>
          <w:trHeight w:val="627"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1124" w:type="dxa"/>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p>
        </w:tc>
        <w:tc>
          <w:tcPr>
            <w:tcW w:w="7016"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支持</w:t>
            </w:r>
            <w:r>
              <w:rPr>
                <w:rFonts w:hint="eastAsia" w:cs="宋体" w:asciiTheme="minorEastAsia" w:hAnsiTheme="minorEastAsia"/>
                <w:color w:val="000000"/>
                <w:kern w:val="0"/>
                <w:szCs w:val="21"/>
                <w:lang w:val="en-US" w:eastAsia="zh-CN"/>
              </w:rPr>
              <w:t>快捷键：</w:t>
            </w:r>
            <w:r>
              <w:rPr>
                <w:rFonts w:hint="eastAsia" w:cs="宋体" w:asciiTheme="minorEastAsia" w:hAnsiTheme="minorEastAsia"/>
                <w:color w:val="000000"/>
                <w:kern w:val="0"/>
                <w:szCs w:val="21"/>
              </w:rPr>
              <w:t>弹出任务管理界面/喇叭静音/截图全屏/结束游戏进程/发送esc键功能</w:t>
            </w:r>
          </w:p>
        </w:tc>
      </w:tr>
      <w:tr>
        <w:tblPrEx>
          <w:tblCellMar>
            <w:top w:w="0" w:type="dxa"/>
            <w:left w:w="108" w:type="dxa"/>
            <w:bottom w:w="0" w:type="dxa"/>
            <w:right w:w="108" w:type="dxa"/>
          </w:tblCellMar>
        </w:tblPrEx>
        <w:trPr>
          <w:trHeight w:val="90"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p>
        </w:tc>
        <w:tc>
          <w:tcPr>
            <w:tcW w:w="1124" w:type="dxa"/>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p>
        </w:tc>
        <w:tc>
          <w:tcPr>
            <w:tcW w:w="7016"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只支持IP3主板</w:t>
            </w:r>
          </w:p>
        </w:tc>
      </w:tr>
      <w:tr>
        <w:tblPrEx>
          <w:tblCellMar>
            <w:top w:w="0" w:type="dxa"/>
            <w:left w:w="108" w:type="dxa"/>
            <w:bottom w:w="0" w:type="dxa"/>
            <w:right w:w="108" w:type="dxa"/>
          </w:tblCellMar>
        </w:tblPrEx>
        <w:trPr>
          <w:trHeight w:val="90"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p>
        </w:tc>
        <w:tc>
          <w:tcPr>
            <w:tcW w:w="1124" w:type="dxa"/>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p>
        </w:tc>
        <w:tc>
          <w:tcPr>
            <w:tcW w:w="7016"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开机自启动全屏</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8140" w:type="dxa"/>
            <w:gridSpan w:val="3"/>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lang w:val="en-US" w:eastAsia="zh-CN"/>
              </w:rPr>
              <w:t>3.3</w:t>
            </w:r>
            <w:r>
              <w:rPr>
                <w:rFonts w:hint="eastAsia" w:cs="宋体" w:asciiTheme="minorEastAsia" w:hAnsiTheme="minorEastAsia"/>
                <w:color w:val="000000"/>
                <w:kern w:val="0"/>
                <w:szCs w:val="21"/>
              </w:rPr>
              <w:t>手柄</w:t>
            </w:r>
            <w:r>
              <w:rPr>
                <w:rFonts w:hint="eastAsia" w:cs="宋体" w:asciiTheme="minorEastAsia" w:hAnsiTheme="minorEastAsia"/>
                <w:color w:val="000000"/>
                <w:kern w:val="0"/>
                <w:szCs w:val="21"/>
                <w:lang w:val="en-US" w:eastAsia="zh-CN"/>
              </w:rPr>
              <w:t>的</w:t>
            </w:r>
            <w:r>
              <w:rPr>
                <w:rFonts w:hint="eastAsia" w:cs="宋体" w:asciiTheme="minorEastAsia" w:hAnsiTheme="minorEastAsia"/>
                <w:color w:val="000000"/>
                <w:kern w:val="0"/>
                <w:szCs w:val="21"/>
              </w:rPr>
              <w:t>设置/控制</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1124" w:type="dxa"/>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7016"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相关驱动开发</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1124" w:type="dxa"/>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7016"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根据手柄通信接口和UI定义实现各种设置　</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p>
        </w:tc>
        <w:tc>
          <w:tcPr>
            <w:tcW w:w="1124" w:type="dxa"/>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p>
        </w:tc>
        <w:tc>
          <w:tcPr>
            <w:tcW w:w="7016" w:type="dxa"/>
            <w:gridSpan w:val="2"/>
            <w:tcBorders>
              <w:top w:val="nil"/>
              <w:left w:val="nil"/>
              <w:bottom w:val="single" w:color="auto" w:sz="4" w:space="0"/>
              <w:right w:val="single" w:color="auto" w:sz="4" w:space="0"/>
            </w:tcBorders>
            <w:shd w:val="clear" w:color="auto" w:fill="auto"/>
            <w:noWrap/>
            <w:vAlign w:val="center"/>
          </w:tcPr>
          <w:p>
            <w:pPr>
              <w:widowControl/>
              <w:jc w:val="left"/>
              <w:rPr>
                <w:rFonts w:hint="default" w:cs="宋体" w:asciiTheme="minorEastAsia" w:hAnsiTheme="minorEastAsia" w:eastAsiaTheme="minorEastAsia"/>
                <w:color w:val="000000"/>
                <w:kern w:val="0"/>
                <w:szCs w:val="21"/>
                <w:lang w:val="en-US" w:eastAsia="zh-CN"/>
              </w:rPr>
            </w:pPr>
            <w:r>
              <w:rPr>
                <w:rFonts w:hint="eastAsia" w:cs="宋体" w:asciiTheme="minorEastAsia" w:hAnsiTheme="minorEastAsia"/>
                <w:color w:val="FF0000"/>
                <w:kern w:val="0"/>
                <w:szCs w:val="21"/>
                <w:lang w:val="en-US" w:eastAsia="zh-CN"/>
              </w:rPr>
              <w:t>手柄固件支持更新升级</w:t>
            </w:r>
          </w:p>
        </w:tc>
      </w:tr>
      <w:tr>
        <w:tblPrEx>
          <w:tblCellMar>
            <w:top w:w="0" w:type="dxa"/>
            <w:left w:w="108" w:type="dxa"/>
            <w:bottom w:w="0" w:type="dxa"/>
            <w:right w:w="108" w:type="dxa"/>
          </w:tblCellMar>
        </w:tblPrEx>
        <w:trPr>
          <w:trHeight w:val="90"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8140" w:type="dxa"/>
            <w:gridSpan w:val="3"/>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eastAsiaTheme="minorEastAsia"/>
                <w:color w:val="000000"/>
                <w:kern w:val="0"/>
                <w:szCs w:val="21"/>
                <w:lang w:eastAsia="zh-CN"/>
              </w:rPr>
            </w:pPr>
            <w:r>
              <w:rPr>
                <w:rFonts w:hint="eastAsia" w:cs="宋体" w:asciiTheme="minorEastAsia" w:hAnsiTheme="minorEastAsia"/>
                <w:color w:val="000000"/>
                <w:kern w:val="0"/>
                <w:szCs w:val="21"/>
                <w:lang w:val="en-US" w:eastAsia="zh-CN"/>
              </w:rPr>
              <w:t>3.4一键</w:t>
            </w:r>
            <w:r>
              <w:rPr>
                <w:rFonts w:hint="eastAsia" w:cs="宋体" w:asciiTheme="minorEastAsia" w:hAnsiTheme="minorEastAsia"/>
                <w:color w:val="000000"/>
                <w:kern w:val="0"/>
                <w:szCs w:val="21"/>
              </w:rPr>
              <w:t>启动第三方游戏</w:t>
            </w:r>
            <w:r>
              <w:rPr>
                <w:rFonts w:hint="eastAsia" w:cs="宋体" w:asciiTheme="minorEastAsia" w:hAnsiTheme="minorEastAsia"/>
                <w:color w:val="000000"/>
                <w:kern w:val="0"/>
                <w:szCs w:val="21"/>
                <w:lang w:val="en-US" w:eastAsia="zh-CN"/>
              </w:rPr>
              <w:t>平台，如</w:t>
            </w:r>
            <w:r>
              <w:rPr>
                <w:rFonts w:hint="eastAsia" w:cs="宋体" w:asciiTheme="minorEastAsia" w:hAnsiTheme="minorEastAsia"/>
                <w:color w:val="000000"/>
                <w:kern w:val="0"/>
                <w:szCs w:val="21"/>
              </w:rPr>
              <w:t>steam等</w:t>
            </w:r>
            <w:r>
              <w:rPr>
                <w:rFonts w:hint="eastAsia" w:cs="宋体" w:asciiTheme="minorEastAsia" w:hAnsiTheme="minorEastAsia"/>
                <w:color w:val="000000"/>
                <w:kern w:val="0"/>
                <w:szCs w:val="21"/>
                <w:lang w:eastAsia="zh-CN"/>
              </w:rPr>
              <w:t>，</w:t>
            </w:r>
            <w:r>
              <w:rPr>
                <w:rFonts w:hint="eastAsia" w:cs="宋体" w:asciiTheme="minorEastAsia" w:hAnsiTheme="minorEastAsia"/>
                <w:color w:val="000000"/>
                <w:kern w:val="0"/>
                <w:szCs w:val="21"/>
              </w:rPr>
              <w:t>退出游戏平台后app自动回到置顶状态　</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8140"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hint="default" w:cs="宋体" w:asciiTheme="minorEastAsia" w:hAnsiTheme="minorEastAsia"/>
                <w:color w:val="000000"/>
                <w:kern w:val="0"/>
                <w:szCs w:val="21"/>
                <w:lang w:val="en-US"/>
              </w:rPr>
            </w:pPr>
            <w:r>
              <w:rPr>
                <w:rFonts w:hint="eastAsia" w:cs="宋体" w:asciiTheme="minorEastAsia" w:hAnsiTheme="minorEastAsia"/>
                <w:color w:val="000000"/>
                <w:kern w:val="0"/>
                <w:szCs w:val="21"/>
                <w:lang w:val="en-US" w:eastAsia="zh-CN"/>
              </w:rPr>
              <w:t xml:space="preserve">3.5 </w:t>
            </w:r>
            <w:r>
              <w:rPr>
                <w:rFonts w:hint="eastAsia" w:cs="宋体" w:asciiTheme="minorEastAsia" w:hAnsiTheme="minorEastAsia"/>
                <w:color w:val="FF0000"/>
                <w:kern w:val="0"/>
                <w:szCs w:val="21"/>
                <w:lang w:val="en-US" w:eastAsia="zh-CN"/>
              </w:rPr>
              <w:t>支持网页消息推送，消息网页消息文章里面</w:t>
            </w:r>
            <w:r>
              <w:rPr>
                <w:rFonts w:hint="eastAsia" w:cs="宋体" w:asciiTheme="minorEastAsia" w:hAnsiTheme="minorEastAsia"/>
                <w:color w:val="FF0000"/>
                <w:kern w:val="0"/>
                <w:szCs w:val="21"/>
              </w:rPr>
              <w:t>包含游戏指引的跳转</w:t>
            </w:r>
            <w:r>
              <w:rPr>
                <w:rFonts w:hint="eastAsia" w:cs="宋体" w:asciiTheme="minorEastAsia" w:hAnsiTheme="minorEastAsia"/>
                <w:color w:val="FF0000"/>
                <w:kern w:val="0"/>
                <w:szCs w:val="21"/>
                <w:lang w:val="en-US" w:eastAsia="zh-CN"/>
              </w:rPr>
              <w:t>链接</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8140"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hint="default" w:cs="宋体" w:asciiTheme="minorEastAsia" w:hAnsiTheme="minorEastAsia" w:eastAsiaTheme="minorEastAsia"/>
                <w:color w:val="000000"/>
                <w:kern w:val="0"/>
                <w:szCs w:val="21"/>
                <w:lang w:val="en-US" w:eastAsia="zh-CN"/>
              </w:rPr>
            </w:pPr>
            <w:r>
              <w:rPr>
                <w:rFonts w:hint="eastAsia" w:cs="宋体" w:asciiTheme="minorEastAsia" w:hAnsiTheme="minorEastAsia"/>
                <w:color w:val="000000"/>
                <w:kern w:val="0"/>
                <w:szCs w:val="21"/>
                <w:lang w:val="en-US" w:eastAsia="zh-CN"/>
              </w:rPr>
              <w:t xml:space="preserve">3.6 </w:t>
            </w:r>
            <w:r>
              <w:rPr>
                <w:rFonts w:hint="eastAsia" w:cs="宋体" w:asciiTheme="minorEastAsia" w:hAnsiTheme="minorEastAsia"/>
                <w:color w:val="FF0000"/>
                <w:kern w:val="0"/>
                <w:szCs w:val="21"/>
              </w:rPr>
              <w:t>陀螺仪</w:t>
            </w:r>
            <w:r>
              <w:rPr>
                <w:rFonts w:hint="eastAsia" w:cs="宋体" w:asciiTheme="minorEastAsia" w:hAnsiTheme="minorEastAsia"/>
                <w:color w:val="FF0000"/>
                <w:kern w:val="0"/>
                <w:szCs w:val="21"/>
                <w:lang w:val="en-US" w:eastAsia="zh-CN"/>
              </w:rPr>
              <w:t>模拟(模拟鼠标、Switch和Play陀螺仪)</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8140"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eastAsiaTheme="minorEastAsia"/>
                <w:color w:val="000000"/>
                <w:kern w:val="0"/>
                <w:sz w:val="21"/>
                <w:szCs w:val="21"/>
                <w:lang w:val="en-US" w:eastAsia="zh-CN" w:bidi="ar-SA"/>
              </w:rPr>
            </w:pPr>
            <w:r>
              <w:rPr>
                <w:rFonts w:hint="eastAsia" w:cs="宋体" w:asciiTheme="minorEastAsia" w:hAnsiTheme="minorEastAsia"/>
                <w:color w:val="000000"/>
                <w:kern w:val="0"/>
                <w:szCs w:val="21"/>
                <w:lang w:val="en-US" w:eastAsia="zh-CN"/>
              </w:rPr>
              <w:t xml:space="preserve">3.7 </w:t>
            </w:r>
            <w:r>
              <w:rPr>
                <w:rFonts w:hint="eastAsia" w:cs="宋体" w:asciiTheme="minorEastAsia" w:hAnsiTheme="minorEastAsia"/>
                <w:color w:val="FF0000"/>
                <w:kern w:val="0"/>
                <w:szCs w:val="21"/>
              </w:rPr>
              <w:t>软件</w:t>
            </w:r>
            <w:r>
              <w:rPr>
                <w:rFonts w:hint="eastAsia" w:cs="宋体" w:asciiTheme="minorEastAsia" w:hAnsiTheme="minorEastAsia"/>
                <w:color w:val="FF0000"/>
                <w:kern w:val="0"/>
                <w:szCs w:val="21"/>
                <w:lang w:val="en-US" w:eastAsia="zh-CN"/>
              </w:rPr>
              <w:t>支持</w:t>
            </w:r>
            <w:r>
              <w:rPr>
                <w:rFonts w:hint="eastAsia" w:cs="宋体" w:asciiTheme="minorEastAsia" w:hAnsiTheme="minorEastAsia"/>
                <w:color w:val="FF0000"/>
                <w:kern w:val="0"/>
                <w:szCs w:val="21"/>
              </w:rPr>
              <w:t>升级功能</w:t>
            </w:r>
          </w:p>
        </w:tc>
      </w:tr>
      <w:tr>
        <w:tblPrEx>
          <w:tblCellMar>
            <w:top w:w="0" w:type="dxa"/>
            <w:left w:w="108" w:type="dxa"/>
            <w:bottom w:w="0" w:type="dxa"/>
            <w:right w:w="108" w:type="dxa"/>
          </w:tblCellMar>
        </w:tblPrEx>
        <w:trPr>
          <w:trHeight w:val="319" w:hRule="atLeast"/>
        </w:trPr>
        <w:tc>
          <w:tcPr>
            <w:tcW w:w="9699" w:type="dxa"/>
            <w:gridSpan w:val="4"/>
            <w:tcBorders>
              <w:top w:val="nil"/>
              <w:left w:val="single" w:color="auto" w:sz="4" w:space="0"/>
              <w:bottom w:val="single" w:color="auto" w:sz="4" w:space="0"/>
              <w:right w:val="single" w:color="auto" w:sz="4" w:space="0"/>
            </w:tcBorders>
            <w:shd w:val="clear" w:color="auto" w:fill="auto"/>
            <w:noWrap/>
            <w:vAlign w:val="center"/>
          </w:tcPr>
          <w:p>
            <w:pPr>
              <w:widowControl/>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4.美术设计</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8140" w:type="dxa"/>
            <w:gridSpan w:val="3"/>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将由</w:t>
            </w:r>
            <w:r>
              <w:rPr>
                <w:rFonts w:hint="eastAsia" w:cs="宋体" w:asciiTheme="minorEastAsia" w:hAnsiTheme="minorEastAsia"/>
                <w:color w:val="000000"/>
                <w:kern w:val="0"/>
                <w:szCs w:val="21"/>
                <w:lang w:val="en-US" w:eastAsia="zh-CN"/>
              </w:rPr>
              <w:t>甲</w:t>
            </w:r>
            <w:r>
              <w:rPr>
                <w:rFonts w:hint="eastAsia" w:cs="宋体" w:asciiTheme="minorEastAsia" w:hAnsiTheme="minorEastAsia"/>
                <w:color w:val="000000"/>
                <w:kern w:val="0"/>
                <w:szCs w:val="21"/>
              </w:rPr>
              <w:t>方提供最初想法和美术设计</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8140" w:type="dxa"/>
            <w:gridSpan w:val="3"/>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将由</w:t>
            </w:r>
            <w:r>
              <w:rPr>
                <w:rFonts w:hint="eastAsia" w:cs="宋体" w:asciiTheme="minorEastAsia" w:hAnsiTheme="minorEastAsia"/>
                <w:color w:val="000000"/>
                <w:kern w:val="0"/>
                <w:szCs w:val="21"/>
                <w:lang w:val="en-US" w:eastAsia="zh-CN"/>
              </w:rPr>
              <w:t>甲</w:t>
            </w:r>
            <w:r>
              <w:rPr>
                <w:rFonts w:hint="eastAsia" w:cs="宋体" w:asciiTheme="minorEastAsia" w:hAnsiTheme="minorEastAsia"/>
                <w:color w:val="000000"/>
                <w:kern w:val="0"/>
                <w:szCs w:val="21"/>
              </w:rPr>
              <w:t>方提供产品名称</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8140" w:type="dxa"/>
            <w:gridSpan w:val="3"/>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将由</w:t>
            </w:r>
            <w:r>
              <w:rPr>
                <w:rFonts w:hint="eastAsia" w:cs="宋体" w:asciiTheme="minorEastAsia" w:hAnsiTheme="minorEastAsia"/>
                <w:color w:val="000000"/>
                <w:kern w:val="0"/>
                <w:szCs w:val="21"/>
                <w:lang w:val="en-US" w:eastAsia="zh-CN"/>
              </w:rPr>
              <w:t>甲</w:t>
            </w:r>
            <w:r>
              <w:rPr>
                <w:rFonts w:hint="eastAsia" w:cs="宋体" w:asciiTheme="minorEastAsia" w:hAnsiTheme="minorEastAsia"/>
                <w:color w:val="000000"/>
                <w:kern w:val="0"/>
                <w:szCs w:val="21"/>
              </w:rPr>
              <w:t>方提供logo图片</w:t>
            </w:r>
          </w:p>
        </w:tc>
      </w:tr>
      <w:tr>
        <w:tblPrEx>
          <w:tblCellMar>
            <w:top w:w="0" w:type="dxa"/>
            <w:left w:w="108" w:type="dxa"/>
            <w:bottom w:w="0" w:type="dxa"/>
            <w:right w:w="108" w:type="dxa"/>
          </w:tblCellMar>
        </w:tblPrEx>
        <w:trPr>
          <w:trHeight w:val="319" w:hRule="atLeast"/>
        </w:trPr>
        <w:tc>
          <w:tcPr>
            <w:tcW w:w="9699" w:type="dxa"/>
            <w:gridSpan w:val="4"/>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5.多语言支持</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8140" w:type="dxa"/>
            <w:gridSpan w:val="3"/>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eastAsiaTheme="minorEastAsia"/>
                <w:color w:val="000000"/>
                <w:kern w:val="0"/>
                <w:szCs w:val="21"/>
                <w:lang w:val="en-US" w:eastAsia="zh-CN"/>
              </w:rPr>
            </w:pPr>
            <w:r>
              <w:rPr>
                <w:rFonts w:hint="eastAsia" w:cs="宋体" w:asciiTheme="minorEastAsia" w:hAnsiTheme="minorEastAsia"/>
                <w:color w:val="000000"/>
                <w:kern w:val="0"/>
                <w:szCs w:val="21"/>
              </w:rPr>
              <w:t>支持</w:t>
            </w:r>
            <w:r>
              <w:rPr>
                <w:rFonts w:hint="eastAsia" w:cs="宋体" w:asciiTheme="minorEastAsia" w:hAnsiTheme="minorEastAsia"/>
                <w:color w:val="000000"/>
                <w:kern w:val="0"/>
                <w:szCs w:val="21"/>
                <w:lang w:val="en-US" w:eastAsia="zh-CN"/>
              </w:rPr>
              <w:t>多国</w:t>
            </w:r>
            <w:r>
              <w:rPr>
                <w:rFonts w:hint="eastAsia" w:cs="宋体" w:asciiTheme="minorEastAsia" w:hAnsiTheme="minorEastAsia"/>
                <w:color w:val="000000"/>
                <w:kern w:val="0"/>
                <w:szCs w:val="21"/>
              </w:rPr>
              <w:t>界面语言(中/英</w:t>
            </w:r>
            <w:r>
              <w:rPr>
                <w:rFonts w:hint="eastAsia" w:cs="宋体" w:asciiTheme="minorEastAsia" w:hAnsiTheme="minorEastAsia"/>
                <w:color w:val="000000"/>
                <w:kern w:val="0"/>
                <w:szCs w:val="21"/>
                <w:lang w:val="en-US" w:eastAsia="zh-CN"/>
              </w:rPr>
              <w:t>/日/法/俄等，翻译由甲</w:t>
            </w:r>
            <w:r>
              <w:rPr>
                <w:rFonts w:hint="eastAsia" w:cs="宋体" w:asciiTheme="minorEastAsia" w:hAnsiTheme="minorEastAsia"/>
                <w:color w:val="000000"/>
                <w:kern w:val="0"/>
                <w:szCs w:val="21"/>
              </w:rPr>
              <w:t>方</w:t>
            </w:r>
            <w:r>
              <w:rPr>
                <w:rFonts w:hint="eastAsia" w:cs="宋体" w:asciiTheme="minorEastAsia" w:hAnsiTheme="minorEastAsia"/>
                <w:color w:val="000000"/>
                <w:kern w:val="0"/>
                <w:szCs w:val="21"/>
                <w:lang w:val="en-US" w:eastAsia="zh-CN"/>
              </w:rPr>
              <w:t>提供</w:t>
            </w:r>
            <w:r>
              <w:rPr>
                <w:rFonts w:hint="eastAsia" w:cs="宋体" w:asciiTheme="minorEastAsia" w:hAnsiTheme="minorEastAsia"/>
                <w:color w:val="000000"/>
                <w:kern w:val="0"/>
                <w:szCs w:val="21"/>
              </w:rPr>
              <w:t>)</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6.发布形式</w:t>
            </w:r>
          </w:p>
        </w:tc>
        <w:tc>
          <w:tcPr>
            <w:tcW w:w="8140" w:type="dxa"/>
            <w:gridSpan w:val="3"/>
            <w:tcBorders>
              <w:top w:val="single" w:color="auto" w:sz="4" w:space="0"/>
              <w:left w:val="nil"/>
              <w:bottom w:val="single" w:color="auto" w:sz="4" w:space="0"/>
              <w:right w:val="single" w:color="auto" w:sz="4" w:space="0"/>
            </w:tcBorders>
            <w:shd w:val="clear" w:color="auto" w:fill="auto"/>
            <w:noWrap/>
            <w:vAlign w:val="center"/>
          </w:tcPr>
          <w:p>
            <w:pPr>
              <w:widowControl/>
              <w:rPr>
                <w:rFonts w:hint="eastAsia" w:cs="宋体" w:asciiTheme="minorEastAsia" w:hAnsiTheme="minorEastAsia"/>
                <w:color w:val="000000"/>
                <w:kern w:val="0"/>
                <w:szCs w:val="21"/>
              </w:rPr>
            </w:pP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8140" w:type="dxa"/>
            <w:gridSpan w:val="3"/>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提供安装程序</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8140" w:type="dxa"/>
            <w:gridSpan w:val="3"/>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指导</w:t>
            </w:r>
            <w:r>
              <w:rPr>
                <w:rFonts w:hint="eastAsia" w:cs="宋体" w:asciiTheme="minorEastAsia" w:hAnsiTheme="minorEastAsia"/>
                <w:color w:val="000000"/>
                <w:kern w:val="0"/>
                <w:szCs w:val="21"/>
                <w:lang w:val="en-US" w:eastAsia="zh-CN"/>
              </w:rPr>
              <w:t>甲</w:t>
            </w:r>
            <w:r>
              <w:rPr>
                <w:rFonts w:hint="eastAsia" w:cs="宋体" w:asciiTheme="minorEastAsia" w:hAnsiTheme="minorEastAsia"/>
                <w:color w:val="000000"/>
                <w:kern w:val="0"/>
                <w:szCs w:val="21"/>
              </w:rPr>
              <w:t>方向杀毒软件提交白名单</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8140" w:type="dxa"/>
            <w:gridSpan w:val="3"/>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指导</w:t>
            </w:r>
            <w:r>
              <w:rPr>
                <w:rFonts w:hint="eastAsia" w:cs="宋体" w:asciiTheme="minorEastAsia" w:hAnsiTheme="minorEastAsia"/>
                <w:color w:val="000000"/>
                <w:kern w:val="0"/>
                <w:szCs w:val="21"/>
                <w:lang w:val="en-US" w:eastAsia="zh-CN"/>
              </w:rPr>
              <w:t>甲</w:t>
            </w:r>
            <w:r>
              <w:rPr>
                <w:rFonts w:hint="eastAsia" w:cs="宋体" w:asciiTheme="minorEastAsia" w:hAnsiTheme="minorEastAsia"/>
                <w:color w:val="000000"/>
                <w:kern w:val="0"/>
                <w:szCs w:val="21"/>
              </w:rPr>
              <w:t>方进行软件数字签名</w:t>
            </w: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7.默认前提</w:t>
            </w:r>
          </w:p>
        </w:tc>
        <w:tc>
          <w:tcPr>
            <w:tcW w:w="8140" w:type="dxa"/>
            <w:gridSpan w:val="3"/>
            <w:tcBorders>
              <w:top w:val="single" w:color="auto" w:sz="4" w:space="0"/>
              <w:left w:val="nil"/>
              <w:bottom w:val="single" w:color="auto" w:sz="4" w:space="0"/>
              <w:right w:val="single" w:color="auto" w:sz="4" w:space="0"/>
            </w:tcBorders>
            <w:shd w:val="clear" w:color="auto" w:fill="auto"/>
            <w:noWrap/>
            <w:vAlign w:val="center"/>
          </w:tcPr>
          <w:p>
            <w:pPr>
              <w:widowControl/>
              <w:rPr>
                <w:rFonts w:hint="eastAsia" w:cs="宋体" w:asciiTheme="minorEastAsia" w:hAnsiTheme="minorEastAsia"/>
                <w:color w:val="000000"/>
                <w:kern w:val="0"/>
                <w:szCs w:val="21"/>
              </w:rPr>
            </w:pPr>
          </w:p>
        </w:tc>
      </w:tr>
      <w:tr>
        <w:tblPrEx>
          <w:tblCellMar>
            <w:top w:w="0" w:type="dxa"/>
            <w:left w:w="108" w:type="dxa"/>
            <w:bottom w:w="0" w:type="dxa"/>
            <w:right w:w="108" w:type="dxa"/>
          </w:tblCellMar>
        </w:tblPrEx>
        <w:trPr>
          <w:trHeight w:val="31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8140" w:type="dxa"/>
            <w:gridSpan w:val="3"/>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用于Windows11及之后的系统, 不用支持Windows10以前的系统</w:t>
            </w:r>
          </w:p>
        </w:tc>
      </w:tr>
      <w:tr>
        <w:tblPrEx>
          <w:tblCellMar>
            <w:top w:w="0" w:type="dxa"/>
            <w:left w:w="108" w:type="dxa"/>
            <w:bottom w:w="0" w:type="dxa"/>
            <w:right w:w="108" w:type="dxa"/>
          </w:tblCellMar>
        </w:tblPrEx>
        <w:trPr>
          <w:trHeight w:val="90"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8140" w:type="dxa"/>
            <w:gridSpan w:val="3"/>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对后续Windows版本需测试后使用</w:t>
            </w:r>
          </w:p>
        </w:tc>
      </w:tr>
      <w:tr>
        <w:tblPrEx>
          <w:tblCellMar>
            <w:top w:w="0" w:type="dxa"/>
            <w:left w:w="108" w:type="dxa"/>
            <w:bottom w:w="0" w:type="dxa"/>
            <w:right w:w="108" w:type="dxa"/>
          </w:tblCellMar>
        </w:tblPrEx>
        <w:trPr>
          <w:trHeight w:val="329" w:hRule="atLeast"/>
        </w:trPr>
        <w:tc>
          <w:tcPr>
            <w:tcW w:w="155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　</w:t>
            </w:r>
          </w:p>
        </w:tc>
        <w:tc>
          <w:tcPr>
            <w:tcW w:w="8140" w:type="dxa"/>
            <w:gridSpan w:val="3"/>
            <w:tcBorders>
              <w:top w:val="nil"/>
              <w:left w:val="nil"/>
              <w:bottom w:val="single" w:color="auto" w:sz="4" w:space="0"/>
              <w:right w:val="single" w:color="auto" w:sz="4" w:space="0"/>
            </w:tcBorders>
            <w:shd w:val="clear" w:color="auto" w:fill="auto"/>
            <w:noWrap/>
            <w:vAlign w:val="center"/>
          </w:tcPr>
          <w:p>
            <w:pPr>
              <w:widowControl/>
              <w:jc w:val="left"/>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需要开机启动</w:t>
            </w:r>
          </w:p>
        </w:tc>
      </w:tr>
    </w:tbl>
    <w:p>
      <w:pPr>
        <w:numPr>
          <w:ilvl w:val="0"/>
          <w:numId w:val="2"/>
        </w:numPr>
        <w:spacing w:before="156" w:beforeLines="50" w:after="156" w:afterLines="50"/>
        <w:ind w:left="448" w:hanging="448"/>
        <w:jc w:val="left"/>
      </w:pPr>
      <w:r>
        <w:rPr>
          <w:rFonts w:hint="eastAsia" w:ascii="宋体" w:hAnsi="宋体"/>
          <w:b/>
          <w:szCs w:val="21"/>
        </w:rPr>
        <w:t>软件维护</w:t>
      </w:r>
    </w:p>
    <w:p>
      <w:pPr>
        <w:numPr>
          <w:ilvl w:val="0"/>
          <w:numId w:val="3"/>
        </w:numPr>
        <w:ind w:left="420"/>
        <w:rPr>
          <w:color w:val="FF0000"/>
        </w:rPr>
      </w:pPr>
      <w:r>
        <w:rPr>
          <w:rFonts w:hint="eastAsia"/>
          <w:color w:val="FF0000"/>
        </w:rPr>
        <w:t>在软件完成交付以后，</w:t>
      </w:r>
      <w:r>
        <w:rPr>
          <w:rFonts w:hint="eastAsia"/>
          <w:color w:val="FF0000"/>
          <w:lang w:val="en-US" w:eastAsia="zh-CN"/>
        </w:rPr>
        <w:t>以搭售该软件的硬件产品批量上市销售开始计算，</w:t>
      </w:r>
      <w:r>
        <w:rPr>
          <w:rFonts w:hint="eastAsia"/>
          <w:color w:val="FF0000"/>
        </w:rPr>
        <w:t>提供三个月的软件产品维护时间，保证所有功能正常运行，解决软件设计不合理的地方</w:t>
      </w:r>
      <w:r>
        <w:rPr>
          <w:rFonts w:hint="eastAsia"/>
          <w:color w:val="FF0000"/>
          <w:lang w:eastAsia="zh-CN"/>
        </w:rPr>
        <w:t>。</w:t>
      </w:r>
      <w:r>
        <w:rPr>
          <w:rFonts w:hint="eastAsia"/>
          <w:color w:val="FF0000"/>
          <w:lang w:val="en-US" w:eastAsia="zh-CN"/>
        </w:rPr>
        <w:t>如果有重大影响使用BUG未解决，时间需要顺延到该BUG解决为止</w:t>
      </w:r>
      <w:r>
        <w:rPr>
          <w:rFonts w:hint="eastAsia"/>
          <w:color w:val="FF0000"/>
          <w:lang w:eastAsia="zh-CN"/>
        </w:rPr>
        <w:t>。</w:t>
      </w:r>
      <w:r>
        <w:rPr>
          <w:rFonts w:hint="eastAsia"/>
          <w:color w:val="FF0000"/>
          <w:lang w:val="en-US" w:eastAsia="zh-CN"/>
        </w:rPr>
        <w:t>三个月以外还需要</w:t>
      </w:r>
      <w:r>
        <w:rPr>
          <w:rFonts w:hint="eastAsia"/>
          <w:color w:val="FF0000"/>
        </w:rPr>
        <w:t>乙方提供售后</w:t>
      </w:r>
      <w:r>
        <w:rPr>
          <w:rFonts w:hint="eastAsia"/>
          <w:color w:val="FF0000"/>
          <w:lang w:val="en-US" w:eastAsia="zh-CN"/>
        </w:rPr>
        <w:t>支持的，可以双方讨论提供有偿服务；</w:t>
      </w:r>
    </w:p>
    <w:p>
      <w:pPr>
        <w:numPr>
          <w:ilvl w:val="0"/>
          <w:numId w:val="3"/>
        </w:numPr>
        <w:ind w:left="420"/>
        <w:rPr>
          <w:color w:val="FF0000"/>
        </w:rPr>
      </w:pPr>
      <w:r>
        <w:rPr>
          <w:rFonts w:hint="eastAsia"/>
          <w:color w:val="FF0000"/>
          <w:lang w:val="en-US" w:eastAsia="zh-CN"/>
        </w:rPr>
        <w:t>软件交付后，源代码的交接，乙方需要给予</w:t>
      </w:r>
      <w:r>
        <w:rPr>
          <w:rFonts w:hint="eastAsia"/>
          <w:color w:val="FF0000"/>
        </w:rPr>
        <w:t>甲方维护人员</w:t>
      </w:r>
      <w:r>
        <w:rPr>
          <w:rFonts w:hint="eastAsia"/>
          <w:color w:val="FF0000"/>
          <w:lang w:val="en-US" w:eastAsia="zh-CN"/>
        </w:rPr>
        <w:t>一些必要的指导。</w:t>
      </w:r>
    </w:p>
    <w:p>
      <w:pPr>
        <w:numPr>
          <w:ilvl w:val="0"/>
          <w:numId w:val="2"/>
        </w:numPr>
        <w:spacing w:before="156" w:beforeLines="50" w:after="156" w:afterLines="50"/>
        <w:ind w:left="448" w:hanging="448"/>
        <w:jc w:val="left"/>
        <w:rPr>
          <w:rFonts w:ascii="宋体" w:hAnsi="宋体"/>
          <w:b/>
          <w:szCs w:val="21"/>
        </w:rPr>
      </w:pPr>
      <w:r>
        <w:rPr>
          <w:rFonts w:hint="eastAsia" w:ascii="宋体" w:hAnsi="宋体"/>
          <w:b/>
          <w:szCs w:val="21"/>
        </w:rPr>
        <w:t>付款及验收</w:t>
      </w:r>
    </w:p>
    <w:p>
      <w:pPr>
        <w:numPr>
          <w:ilvl w:val="0"/>
          <w:numId w:val="4"/>
        </w:numPr>
        <w:spacing w:before="156" w:beforeLines="50"/>
        <w:ind w:left="845"/>
      </w:pPr>
      <w:r>
        <w:rPr>
          <w:rFonts w:hint="eastAsia"/>
        </w:rPr>
        <w:t>甲方总共向乙方支付合作款五万元（</w:t>
      </w:r>
      <w:r>
        <w:t>50000</w:t>
      </w:r>
      <w:r>
        <w:rPr>
          <w:rFonts w:hint="eastAsia"/>
        </w:rPr>
        <w:t>）人民币，其中在乙方提供能够设置手柄参数和主要界面功能的版本后,</w:t>
      </w:r>
      <w:r>
        <w:t xml:space="preserve"> </w:t>
      </w:r>
      <w:r>
        <w:rPr>
          <w:rFonts w:hint="eastAsia"/>
        </w:rPr>
        <w:t>由甲方支付两万五千元整（</w:t>
      </w:r>
      <w:r>
        <w:t>25000</w:t>
      </w:r>
      <w:r>
        <w:rPr>
          <w:rFonts w:hint="eastAsia"/>
        </w:rPr>
        <w:t>）人民币;</w:t>
      </w:r>
      <w:r>
        <w:t xml:space="preserve"> </w:t>
      </w:r>
      <w:r>
        <w:rPr>
          <w:rFonts w:hint="eastAsia"/>
        </w:rPr>
        <w:t>在产品验收后,</w:t>
      </w:r>
      <w:r>
        <w:t xml:space="preserve"> </w:t>
      </w:r>
      <w:r>
        <w:rPr>
          <w:rFonts w:hint="eastAsia"/>
        </w:rPr>
        <w:t>甲方支付两万五千元整（</w:t>
      </w:r>
      <w:r>
        <w:t>25000</w:t>
      </w:r>
      <w:r>
        <w:rPr>
          <w:rFonts w:hint="eastAsia"/>
        </w:rPr>
        <w:t>）人民币。</w:t>
      </w:r>
    </w:p>
    <w:p>
      <w:pPr>
        <w:numPr>
          <w:ilvl w:val="0"/>
          <w:numId w:val="4"/>
        </w:numPr>
        <w:spacing w:before="156" w:beforeLines="50"/>
        <w:ind w:left="845"/>
        <w:rPr>
          <w:color w:val="FF0000"/>
        </w:rPr>
      </w:pPr>
      <w:r>
        <w:rPr>
          <w:rFonts w:hint="eastAsia"/>
          <w:color w:val="FF0000"/>
          <w:lang w:val="en-US" w:eastAsia="zh-CN"/>
        </w:rPr>
        <w:t>软件验收完成后乙方需要向甲方提交软件源代码；</w:t>
      </w:r>
    </w:p>
    <w:p>
      <w:pPr>
        <w:numPr>
          <w:ilvl w:val="0"/>
          <w:numId w:val="4"/>
        </w:numPr>
        <w:spacing w:before="156" w:beforeLines="50"/>
        <w:ind w:left="845"/>
      </w:pPr>
      <w:r>
        <w:rPr>
          <w:rFonts w:hint="eastAsia"/>
        </w:rPr>
        <w:t>付款方式为乙方提供增值税发票, 由乙方完成相应税务扣除。</w:t>
      </w:r>
    </w:p>
    <w:p>
      <w:pPr>
        <w:numPr>
          <w:ilvl w:val="0"/>
          <w:numId w:val="4"/>
        </w:numPr>
        <w:spacing w:before="156" w:beforeLines="50"/>
        <w:ind w:left="845"/>
      </w:pPr>
      <w:r>
        <w:rPr>
          <w:rFonts w:hint="eastAsia"/>
        </w:rPr>
        <w:t>乙方收款账号：6214 8378 0555 7927 许长伟  招商银行 深圳金色家园支行。</w:t>
      </w:r>
    </w:p>
    <w:p>
      <w:pPr>
        <w:numPr>
          <w:ilvl w:val="0"/>
          <w:numId w:val="4"/>
        </w:numPr>
        <w:spacing w:before="156" w:beforeLines="50"/>
        <w:ind w:left="845"/>
      </w:pPr>
      <w:r>
        <w:rPr>
          <w:rFonts w:hint="eastAsia"/>
        </w:rPr>
        <w:t>甲方需在6月3</w:t>
      </w:r>
      <w:r>
        <w:t>1</w:t>
      </w:r>
      <w:r>
        <w:rPr>
          <w:rFonts w:hint="eastAsia"/>
        </w:rPr>
        <w:t>日前提供包含全功能的硬件用于乙方开发,</w:t>
      </w:r>
      <w:r>
        <w:t xml:space="preserve"> </w:t>
      </w:r>
      <w:r>
        <w:rPr>
          <w:rFonts w:hint="eastAsia"/>
        </w:rPr>
        <w:t>如硬件存在故障和延期,</w:t>
      </w:r>
      <w:r>
        <w:t xml:space="preserve"> </w:t>
      </w:r>
      <w:r>
        <w:rPr>
          <w:rFonts w:hint="eastAsia"/>
        </w:rPr>
        <w:t>双方应根据实际情况通过友好协商来确定新的时间要求。</w:t>
      </w:r>
    </w:p>
    <w:p>
      <w:pPr>
        <w:numPr>
          <w:ilvl w:val="0"/>
          <w:numId w:val="4"/>
        </w:numPr>
        <w:spacing w:before="156" w:beforeLines="50"/>
        <w:ind w:left="845"/>
      </w:pPr>
      <w:r>
        <w:rPr>
          <w:rFonts w:hint="eastAsia"/>
        </w:rPr>
        <w:t>产品开发时间要求：</w:t>
      </w:r>
    </w:p>
    <w:p>
      <w:pPr>
        <w:ind w:left="840" w:leftChars="400"/>
      </w:pPr>
      <w:r>
        <w:rPr>
          <w:rFonts w:hint="eastAsia"/>
        </w:rPr>
        <w:t xml:space="preserve">4.1 </w:t>
      </w:r>
      <w:r>
        <w:rPr>
          <w:rFonts w:hint="eastAsia"/>
          <w:lang w:val="en-US" w:eastAsia="zh-CN"/>
        </w:rPr>
        <w:t>乙</w:t>
      </w:r>
      <w:r>
        <w:rPr>
          <w:rFonts w:hint="eastAsia"/>
        </w:rPr>
        <w:t>方需要在202</w:t>
      </w:r>
      <w:r>
        <w:rPr>
          <w:rFonts w:hint="eastAsia"/>
          <w:lang w:val="en-US" w:eastAsia="zh-CN"/>
        </w:rPr>
        <w:t>3</w:t>
      </w:r>
      <w:r>
        <w:rPr>
          <w:rFonts w:hint="eastAsia"/>
        </w:rPr>
        <w:t>年</w:t>
      </w:r>
      <w:r>
        <w:t>7</w:t>
      </w:r>
      <w:r>
        <w:rPr>
          <w:rFonts w:hint="eastAsia"/>
        </w:rPr>
        <w:t>月31日之前配合硬件整体调试OK能够演示和使用。</w:t>
      </w:r>
    </w:p>
    <w:p>
      <w:pPr>
        <w:ind w:left="840" w:leftChars="400"/>
      </w:pPr>
      <w:r>
        <w:rPr>
          <w:rFonts w:hint="eastAsia"/>
        </w:rPr>
        <w:t>4.2其他功能需要在202</w:t>
      </w:r>
      <w:r>
        <w:rPr>
          <w:rFonts w:hint="eastAsia"/>
          <w:lang w:val="en-US" w:eastAsia="zh-CN"/>
        </w:rPr>
        <w:t>3</w:t>
      </w:r>
      <w:r>
        <w:rPr>
          <w:rFonts w:hint="eastAsia"/>
        </w:rPr>
        <w:t>年</w:t>
      </w:r>
      <w:r>
        <w:t>8</w:t>
      </w:r>
      <w:r>
        <w:rPr>
          <w:rFonts w:hint="eastAsia"/>
        </w:rPr>
        <w:t>月</w:t>
      </w:r>
      <w:r>
        <w:t>31</w:t>
      </w:r>
      <w:r>
        <w:rPr>
          <w:rFonts w:hint="eastAsia"/>
        </w:rPr>
        <w:t>日之前完成。</w:t>
      </w:r>
    </w:p>
    <w:p>
      <w:pPr>
        <w:ind w:left="840" w:leftChars="400"/>
      </w:pPr>
      <w:r>
        <w:rPr>
          <w:rFonts w:hint="eastAsia"/>
        </w:rPr>
        <w:t>4.3如果乙方未按时按要求交付本协议</w:t>
      </w:r>
      <w:bookmarkStart w:id="2" w:name="_GoBack"/>
      <w:bookmarkEnd w:id="2"/>
      <w:r>
        <w:rPr>
          <w:rFonts w:hint="eastAsia"/>
        </w:rPr>
        <w:t>项下软件功能，需退还甲方所支付合作款项。</w:t>
      </w:r>
    </w:p>
    <w:p>
      <w:pPr>
        <w:numPr>
          <w:ilvl w:val="0"/>
          <w:numId w:val="4"/>
        </w:numPr>
        <w:ind w:left="845"/>
      </w:pPr>
      <w:r>
        <w:rPr>
          <w:rFonts w:hint="eastAsia"/>
        </w:rPr>
        <w:t>乙方必须保证所开发的应用符合现有的法律，法规，保证甲方不涉入到第三方知识产权纠纷。</w:t>
      </w:r>
    </w:p>
    <w:p>
      <w:pPr>
        <w:numPr>
          <w:ilvl w:val="0"/>
          <w:numId w:val="2"/>
        </w:numPr>
        <w:spacing w:before="156" w:beforeLines="50" w:after="156" w:afterLines="50"/>
        <w:ind w:left="448" w:hanging="448"/>
        <w:jc w:val="left"/>
        <w:rPr>
          <w:rFonts w:ascii="宋体" w:hAnsi="宋体"/>
          <w:b/>
          <w:szCs w:val="21"/>
        </w:rPr>
      </w:pPr>
      <w:r>
        <w:rPr>
          <w:rFonts w:hint="eastAsia" w:ascii="宋体" w:hAnsi="宋体"/>
          <w:b/>
          <w:szCs w:val="21"/>
        </w:rPr>
        <w:t>产品所有权及处置权</w:t>
      </w:r>
    </w:p>
    <w:p>
      <w:pPr>
        <w:ind w:left="420" w:leftChars="200"/>
        <w:rPr>
          <w:rFonts w:hint="eastAsia"/>
          <w:color w:val="FF0000"/>
        </w:rPr>
      </w:pPr>
      <w:r>
        <w:rPr>
          <w:rFonts w:hint="eastAsia"/>
          <w:color w:val="FF0000"/>
        </w:rPr>
        <w:t>本合同所涉及软件产品</w:t>
      </w:r>
      <w:r>
        <w:rPr>
          <w:rFonts w:hint="eastAsia"/>
          <w:color w:val="FF0000"/>
          <w:lang w:val="en-US" w:eastAsia="zh-CN"/>
        </w:rPr>
        <w:t>及源码</w:t>
      </w:r>
      <w:r>
        <w:rPr>
          <w:rFonts w:hint="eastAsia"/>
          <w:color w:val="FF0000"/>
        </w:rPr>
        <w:t>（包含后期的软件升级迭代版本）所有权归甲方所有，无甲方书面同意乙方不得将该软件产品（包含后期的软件升级迭代版本）销售</w:t>
      </w:r>
      <w:r>
        <w:rPr>
          <w:rFonts w:hint="eastAsia"/>
          <w:color w:val="FF0000"/>
          <w:lang w:val="en-US" w:eastAsia="zh-CN"/>
        </w:rPr>
        <w:t>和泄露</w:t>
      </w:r>
      <w:r>
        <w:rPr>
          <w:rFonts w:hint="eastAsia"/>
          <w:color w:val="FF0000"/>
        </w:rPr>
        <w:t>给第三方</w:t>
      </w:r>
      <w:r>
        <w:rPr>
          <w:rFonts w:hint="eastAsia"/>
          <w:color w:val="FF0000"/>
          <w:lang w:eastAsia="zh-CN"/>
        </w:rPr>
        <w:t>。</w:t>
      </w:r>
      <w:r>
        <w:rPr>
          <w:rFonts w:hint="eastAsia"/>
          <w:color w:val="FF0000"/>
          <w:lang w:val="en-US" w:eastAsia="zh-CN"/>
        </w:rPr>
        <w:t>甲方有权利申请软著和同族软著，乙方不可以申请软著</w:t>
      </w:r>
      <w:r>
        <w:rPr>
          <w:rFonts w:hint="eastAsia"/>
          <w:color w:val="FF0000"/>
          <w:lang w:eastAsia="zh-CN"/>
        </w:rPr>
        <w:t>。</w:t>
      </w:r>
      <w:r>
        <w:rPr>
          <w:rFonts w:hint="eastAsia"/>
          <w:color w:val="FF0000"/>
          <w:lang w:val="en-US" w:eastAsia="zh-CN"/>
        </w:rPr>
        <w:t>其他未定事宜</w:t>
      </w:r>
      <w:r>
        <w:rPr>
          <w:rFonts w:hint="eastAsia"/>
          <w:color w:val="FF0000"/>
        </w:rPr>
        <w:t>，将由双方另行商定。</w:t>
      </w:r>
    </w:p>
    <w:p>
      <w:pPr>
        <w:numPr>
          <w:ilvl w:val="0"/>
          <w:numId w:val="2"/>
        </w:numPr>
        <w:spacing w:before="156" w:beforeLines="50" w:after="156" w:afterLines="50"/>
        <w:ind w:left="448" w:hanging="448"/>
        <w:jc w:val="left"/>
        <w:rPr>
          <w:rFonts w:ascii="宋体" w:hAnsi="宋体"/>
          <w:b/>
          <w:szCs w:val="21"/>
        </w:rPr>
      </w:pPr>
      <w:r>
        <w:rPr>
          <w:rFonts w:hint="eastAsia" w:ascii="宋体" w:hAnsi="宋体"/>
          <w:b/>
          <w:szCs w:val="21"/>
        </w:rPr>
        <w:t>保密条款</w:t>
      </w:r>
    </w:p>
    <w:p>
      <w:pPr>
        <w:numPr>
          <w:ilvl w:val="0"/>
          <w:numId w:val="5"/>
        </w:numPr>
        <w:ind w:left="845"/>
      </w:pPr>
      <w:r>
        <w:rPr>
          <w:rFonts w:hint="eastAsia"/>
        </w:rPr>
        <w:t>甲乙双方的合作关系、双方提供的所有图档及技术、品质要求，订单及生产数据、治工具，双方方的客户信息等（包括但不限于技术信息、经营信息、市场资料等）均为保密信息，在未得到披露方书面许可的情况下，接受方不得以任何方式复制、传递、披露或散布。</w:t>
      </w:r>
    </w:p>
    <w:p>
      <w:pPr>
        <w:numPr>
          <w:ilvl w:val="0"/>
          <w:numId w:val="5"/>
        </w:numPr>
        <w:ind w:left="845"/>
      </w:pPr>
      <w:r>
        <w:rPr>
          <w:rFonts w:hint="eastAsia"/>
        </w:rPr>
        <w:t>接受方不得利用披露方提供的保密信息自行研究、由第三方为其研究与披露方保密信息相同或相似的技术。</w:t>
      </w:r>
    </w:p>
    <w:p>
      <w:pPr>
        <w:numPr>
          <w:ilvl w:val="0"/>
          <w:numId w:val="5"/>
        </w:numPr>
        <w:ind w:left="845"/>
      </w:pPr>
      <w:r>
        <w:rPr>
          <w:rFonts w:hint="eastAsia"/>
        </w:rPr>
        <w:t>披露方有权在其认为需要时，要求接受方归还或者按照披露方的指示方式销毁保密信息载体。</w:t>
      </w:r>
    </w:p>
    <w:p>
      <w:pPr>
        <w:numPr>
          <w:ilvl w:val="0"/>
          <w:numId w:val="5"/>
        </w:numPr>
        <w:ind w:left="845"/>
      </w:pPr>
      <w:r>
        <w:rPr>
          <w:rFonts w:hint="eastAsia"/>
        </w:rPr>
        <w:t>接受方或其任何雇员、代理或代表违反本协议对披露方造成不可补救的损害，接受方应当承担违约责任，并赔偿披露方由此遭受的损失。</w:t>
      </w:r>
    </w:p>
    <w:p>
      <w:pPr>
        <w:numPr>
          <w:ilvl w:val="0"/>
          <w:numId w:val="5"/>
        </w:numPr>
        <w:ind w:left="845"/>
      </w:pPr>
      <w:r>
        <w:rPr>
          <w:rFonts w:hint="eastAsia"/>
        </w:rPr>
        <w:t>任何违反保密条款约定，应当承担由此给对方造成的相关损失，责任方应当承担对方因争取执行其在本协议项下的权利而发生的一切合理费用和开支（包括但不限于给披露方造成的直接损失、</w:t>
      </w:r>
      <w:r>
        <w:rPr>
          <w:rFonts w:hint="eastAsia" w:ascii="Times New Roman" w:hAnsi="Times New Roman" w:eastAsia="宋体" w:cs="Times New Roman"/>
        </w:rPr>
        <w:t>诉讼费</w:t>
      </w:r>
      <w:r>
        <w:rPr>
          <w:rFonts w:hint="eastAsia"/>
        </w:rPr>
        <w:t>和律师费用等相关费用）。</w:t>
      </w:r>
    </w:p>
    <w:p>
      <w:pPr>
        <w:numPr>
          <w:ilvl w:val="0"/>
          <w:numId w:val="5"/>
        </w:numPr>
        <w:ind w:left="845"/>
      </w:pPr>
      <w:r>
        <w:rPr>
          <w:rFonts w:hint="eastAsia"/>
        </w:rPr>
        <w:t>保密期限：披露方提供给接受方的所有信息，未经披露方书面同意公开，视为保密期内，本协议是否有效，不影响保密义务的承担。</w:t>
      </w:r>
    </w:p>
    <w:p>
      <w:pPr>
        <w:numPr>
          <w:ilvl w:val="0"/>
          <w:numId w:val="2"/>
        </w:numPr>
        <w:spacing w:before="156" w:beforeLines="50" w:after="156" w:afterLines="50"/>
        <w:ind w:left="448" w:hanging="448"/>
        <w:jc w:val="left"/>
        <w:rPr>
          <w:rFonts w:ascii="宋体" w:hAnsi="宋体"/>
          <w:b/>
          <w:szCs w:val="21"/>
        </w:rPr>
      </w:pPr>
      <w:r>
        <w:rPr>
          <w:rFonts w:hint="eastAsia" w:ascii="宋体" w:hAnsi="宋体"/>
          <w:b/>
          <w:szCs w:val="21"/>
        </w:rPr>
        <w:t>诚信条款</w:t>
      </w:r>
    </w:p>
    <w:p>
      <w:pPr>
        <w:pStyle w:val="3"/>
        <w:spacing w:before="78" w:beforeLines="25" w:line="360" w:lineRule="auto"/>
        <w:ind w:left="525" w:leftChars="250"/>
      </w:pPr>
      <w:r>
        <w:rPr>
          <w:rFonts w:hint="eastAsia"/>
        </w:rPr>
        <w:t>双方需确保提供给对方的所有资料均真实有效，任何一方有权提交第三方进行检验，检验结果相符时，如经查实对方提供的资料有虚假、捏造等不真实的情况，任何一方有权随时中止合作，无论检验结果如何都应当要求第三方对保密信息保密。</w:t>
      </w:r>
    </w:p>
    <w:p>
      <w:pPr>
        <w:numPr>
          <w:ilvl w:val="0"/>
          <w:numId w:val="2"/>
        </w:numPr>
        <w:spacing w:before="156" w:beforeLines="50" w:after="156" w:afterLines="50"/>
        <w:ind w:left="448" w:hanging="448"/>
        <w:jc w:val="left"/>
        <w:rPr>
          <w:rFonts w:ascii="宋体" w:hAnsi="宋体"/>
          <w:b/>
          <w:szCs w:val="21"/>
        </w:rPr>
      </w:pPr>
      <w:r>
        <w:rPr>
          <w:rFonts w:hint="eastAsia" w:ascii="宋体" w:hAnsi="宋体"/>
          <w:b/>
          <w:szCs w:val="21"/>
        </w:rPr>
        <w:t>争议解决</w:t>
      </w:r>
    </w:p>
    <w:p>
      <w:pPr>
        <w:ind w:left="420" w:leftChars="200"/>
        <w:rPr>
          <w:color w:val="FF0000"/>
        </w:rPr>
      </w:pPr>
      <w:r>
        <w:rPr>
          <w:rFonts w:hint="eastAsia"/>
        </w:rPr>
        <w:t>如果发生由本协议（或其违反、终止 或者无效）引起或者与其相关的争议、纠纷或者索赔（统称“争议”），双方首先应争取通过友好协商来解决争议。如果未能友好协商解决</w:t>
      </w:r>
      <w:r>
        <w:rPr>
          <w:rFonts w:hint="eastAsia"/>
          <w:color w:val="FF0000"/>
        </w:rPr>
        <w:t>，则任何一方应将争议提交</w:t>
      </w:r>
      <w:r>
        <w:rPr>
          <w:rFonts w:hint="eastAsia"/>
          <w:color w:val="FF0000"/>
          <w:lang w:val="en-US" w:eastAsia="zh-CN"/>
        </w:rPr>
        <w:t>到深圳市</w:t>
      </w:r>
      <w:r>
        <w:rPr>
          <w:rFonts w:hint="eastAsia"/>
          <w:color w:val="FF0000"/>
        </w:rPr>
        <w:t>南山</w:t>
      </w:r>
      <w:r>
        <w:rPr>
          <w:rFonts w:hint="eastAsia"/>
          <w:color w:val="FF0000"/>
          <w:lang w:val="en-US" w:eastAsia="zh-CN"/>
        </w:rPr>
        <w:t>区</w:t>
      </w:r>
      <w:r>
        <w:rPr>
          <w:rFonts w:hint="eastAsia"/>
          <w:color w:val="FF0000"/>
        </w:rPr>
        <w:t>人民法院进行诉讼。</w:t>
      </w:r>
    </w:p>
    <w:p>
      <w:pPr>
        <w:numPr>
          <w:ilvl w:val="0"/>
          <w:numId w:val="2"/>
        </w:numPr>
        <w:spacing w:before="156" w:beforeLines="50"/>
        <w:ind w:left="448" w:hanging="448"/>
        <w:jc w:val="left"/>
        <w:rPr>
          <w:rFonts w:ascii="宋体" w:hAnsi="宋体"/>
          <w:b/>
          <w:szCs w:val="21"/>
        </w:rPr>
      </w:pPr>
      <w:r>
        <w:rPr>
          <w:rFonts w:hint="eastAsia" w:ascii="宋体" w:hAnsi="宋体"/>
          <w:b/>
          <w:szCs w:val="21"/>
        </w:rPr>
        <w:t>本协议一式两份，双方各保存正本一份，自签订之日起生效。</w:t>
      </w:r>
      <w:ins w:id="0" w:author="路滑大状" w:date="2022-09-19T17:24:00Z">
        <w:r>
          <w:rPr>
            <w:rFonts w:hint="eastAsia" w:ascii="宋体" w:hAnsi="宋体"/>
            <w:b/>
            <w:szCs w:val="21"/>
          </w:rPr>
          <w:t>具同等法律效力。</w:t>
        </w:r>
      </w:ins>
    </w:p>
    <w:p/>
    <w:p>
      <w:pPr>
        <w:spacing w:before="156" w:beforeLines="50" w:line="360" w:lineRule="auto"/>
        <w:ind w:firstLine="420" w:firstLineChars="200"/>
      </w:pPr>
      <w:r>
        <w:rPr>
          <w:rFonts w:hint="eastAsia"/>
        </w:rPr>
        <w:t xml:space="preserve">甲方代表人签名：                                 </w:t>
      </w:r>
      <w:r>
        <w:rPr>
          <w:rFonts w:hint="eastAsia"/>
          <w:szCs w:val="21"/>
        </w:rPr>
        <w:t>乙</w:t>
      </w:r>
      <w:r>
        <w:rPr>
          <w:rFonts w:hint="eastAsia"/>
        </w:rPr>
        <w:t>方代表人签名：</w:t>
      </w:r>
    </w:p>
    <w:p>
      <w:pPr>
        <w:spacing w:before="156" w:beforeLines="50" w:line="360" w:lineRule="auto"/>
        <w:ind w:firstLine="420" w:firstLineChars="200"/>
      </w:pPr>
      <w:r>
        <w:rPr>
          <w:rFonts w:hint="eastAsia"/>
        </w:rPr>
        <w:t xml:space="preserve">甲方盖章：                                       </w:t>
      </w:r>
      <w:r>
        <w:rPr>
          <w:rFonts w:hint="eastAsia"/>
          <w:szCs w:val="21"/>
        </w:rPr>
        <w:t>乙</w:t>
      </w:r>
      <w:r>
        <w:rPr>
          <w:rFonts w:hint="eastAsia"/>
        </w:rPr>
        <w:t>方盖章：</w:t>
      </w:r>
    </w:p>
    <w:p>
      <w:pPr>
        <w:spacing w:before="156" w:beforeLines="50" w:line="360" w:lineRule="auto"/>
        <w:ind w:firstLine="420" w:firstLineChars="200"/>
      </w:pPr>
      <w:r>
        <w:rPr>
          <w:rFonts w:hint="eastAsia"/>
        </w:rPr>
        <w:t>日期：                                           日期：</w:t>
      </w:r>
    </w:p>
    <w:p/>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Helvetica Neue">
    <w:altName w:val="Sylfaen"/>
    <w:panose1 w:val="00000000000000000000"/>
    <w:charset w:val="00"/>
    <w:family w:val="auto"/>
    <w:pitch w:val="default"/>
    <w:sig w:usb0="00000000" w:usb1="00000000"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rPr>
        <w:rFonts w:ascii="宋体" w:hAnsi="宋体" w:eastAsia="宋体" w:cs="宋体"/>
        <w:b/>
        <w:bCs/>
        <w:sz w:val="32"/>
        <w:szCs w:val="32"/>
      </w:rPr>
    </w:pPr>
    <w:r>
      <w:rPr>
        <w:rFonts w:hint="eastAsia" w:ascii="宋体" w:hAnsi="宋体" w:eastAsia="宋体" w:cs="宋体"/>
        <w:b/>
        <w:bCs/>
        <w:sz w:val="32"/>
        <w:szCs w:val="32"/>
      </w:rPr>
      <w:drawing>
        <wp:anchor distT="0" distB="0" distL="114300" distR="114300" simplePos="0" relativeHeight="251661312" behindDoc="0" locked="0" layoutInCell="1" allowOverlap="1">
          <wp:simplePos x="0" y="0"/>
          <wp:positionH relativeFrom="column">
            <wp:posOffset>27940</wp:posOffset>
          </wp:positionH>
          <wp:positionV relativeFrom="paragraph">
            <wp:posOffset>22860</wp:posOffset>
          </wp:positionV>
          <wp:extent cx="499745" cy="499745"/>
          <wp:effectExtent l="0" t="0" r="14605" b="14605"/>
          <wp:wrapSquare wrapText="bothSides"/>
          <wp:docPr id="16" name="Picture 1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pic:cNvPicPr>
                    <a:picLocks noChangeAspect="1"/>
                  </pic:cNvPicPr>
                </pic:nvPicPr>
                <pic:blipFill>
                  <a:blip r:embed="rId1"/>
                  <a:stretch>
                    <a:fillRect/>
                  </a:stretch>
                </pic:blipFill>
                <pic:spPr>
                  <a:xfrm>
                    <a:off x="0" y="0"/>
                    <a:ext cx="499745" cy="499745"/>
                  </a:xfrm>
                  <a:prstGeom prst="rect">
                    <a:avLst/>
                  </a:prstGeom>
                </pic:spPr>
              </pic:pic>
            </a:graphicData>
          </a:graphic>
        </wp:anchor>
      </w:drawing>
    </w:r>
    <w:r>
      <w:rPr>
        <w:rFonts w:hint="eastAsia" w:ascii="宋体" w:hAnsi="宋体" w:eastAsia="宋体" w:cs="宋体"/>
        <w:b/>
        <w:bCs/>
        <w:sz w:val="32"/>
        <w:szCs w:val="32"/>
      </w:rPr>
      <w:tab/>
    </w:r>
    <w:r>
      <w:rPr>
        <w:rFonts w:hint="eastAsia" w:ascii="宋体" w:hAnsi="宋体" w:eastAsia="宋体" w:cs="宋体"/>
        <w:b/>
        <w:bCs/>
        <w:sz w:val="32"/>
        <w:szCs w:val="32"/>
      </w:rPr>
      <w:t xml:space="preserve">           深圳英众世纪智能科技有限公司</w:t>
    </w:r>
  </w:p>
  <w:p>
    <w:pPr>
      <w:pStyle w:val="6"/>
      <w:jc w:val="left"/>
      <w:rPr>
        <w:sz w:val="32"/>
        <w:szCs w:val="32"/>
      </w:rPr>
    </w:pPr>
    <w:r>
      <w:rPr>
        <w:rFonts w:hint="eastAsia" w:ascii="宋体" w:hAnsi="宋体" w:eastAsia="宋体" w:cs="宋体"/>
        <w:b/>
        <w:bCs/>
        <w:sz w:val="32"/>
        <w:szCs w:val="32"/>
      </w:rPr>
      <w:tab/>
    </w:r>
    <w:r>
      <w:rPr>
        <w:rFonts w:hint="eastAsia" w:ascii="宋体" w:hAnsi="宋体" w:eastAsia="宋体" w:cs="宋体"/>
        <w:b/>
        <w:bCs/>
        <w:sz w:val="32"/>
        <w:szCs w:val="32"/>
      </w:rPr>
      <w:t xml:space="preserve">           </w:t>
    </w:r>
    <w:r>
      <w:rPr>
        <w:rFonts w:hint="eastAsia" w:ascii="宋体" w:hAnsi="宋体" w:eastAsia="宋体"/>
        <w:b/>
        <w:bCs/>
        <w:sz w:val="32"/>
        <w:szCs w:val="32"/>
      </w:rPr>
      <w:t>IP3 Technology Company, Ltd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C8FF55"/>
    <w:multiLevelType w:val="multilevel"/>
    <w:tmpl w:val="A9C8FF55"/>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C2FBF42A"/>
    <w:multiLevelType w:val="singleLevel"/>
    <w:tmpl w:val="C2FBF42A"/>
    <w:lvl w:ilvl="0" w:tentative="0">
      <w:start w:val="1"/>
      <w:numFmt w:val="ideographTraditional"/>
      <w:suff w:val="nothing"/>
      <w:lvlText w:val="%1、"/>
      <w:lvlJc w:val="left"/>
      <w:rPr>
        <w:rFonts w:hint="eastAsia"/>
      </w:rPr>
    </w:lvl>
  </w:abstractNum>
  <w:abstractNum w:abstractNumId="2">
    <w:nsid w:val="FDD3ED94"/>
    <w:multiLevelType w:val="singleLevel"/>
    <w:tmpl w:val="FDD3ED94"/>
    <w:lvl w:ilvl="0" w:tentative="0">
      <w:start w:val="1"/>
      <w:numFmt w:val="decimal"/>
      <w:lvlText w:val="%1."/>
      <w:lvlJc w:val="left"/>
      <w:pPr>
        <w:ind w:left="425" w:hanging="425"/>
      </w:pPr>
      <w:rPr>
        <w:rFonts w:hint="default"/>
      </w:rPr>
    </w:lvl>
  </w:abstractNum>
  <w:abstractNum w:abstractNumId="3">
    <w:nsid w:val="05831D2C"/>
    <w:multiLevelType w:val="multilevel"/>
    <w:tmpl w:val="05831D2C"/>
    <w:lvl w:ilvl="0" w:tentative="0">
      <w:start w:val="1"/>
      <w:numFmt w:val="japaneseCounting"/>
      <w:lvlText w:val="%1、"/>
      <w:lvlJc w:val="left"/>
      <w:pPr>
        <w:ind w:left="450" w:hanging="450"/>
      </w:pPr>
      <w:rPr>
        <w:rFonts w:hint="default"/>
      </w:rPr>
    </w:lvl>
    <w:lvl w:ilvl="1" w:tentative="0">
      <w:start w:val="1"/>
      <w:numFmt w:val="lowerLetter"/>
      <w:lvlText w:val="%2)"/>
      <w:lvlJc w:val="left"/>
      <w:pPr>
        <w:ind w:left="846" w:hanging="420"/>
      </w:pPr>
    </w:lvl>
    <w:lvl w:ilvl="2" w:tentative="0">
      <w:start w:val="1"/>
      <w:numFmt w:val="lowerRoman"/>
      <w:lvlText w:val="%3."/>
      <w:lvlJc w:val="right"/>
      <w:pPr>
        <w:ind w:left="1266" w:hanging="420"/>
      </w:pPr>
    </w:lvl>
    <w:lvl w:ilvl="3" w:tentative="0">
      <w:start w:val="1"/>
      <w:numFmt w:val="decimal"/>
      <w:lvlText w:val="%4."/>
      <w:lvlJc w:val="left"/>
      <w:pPr>
        <w:ind w:left="1686" w:hanging="420"/>
      </w:pPr>
    </w:lvl>
    <w:lvl w:ilvl="4" w:tentative="0">
      <w:start w:val="1"/>
      <w:numFmt w:val="lowerLetter"/>
      <w:lvlText w:val="%5)"/>
      <w:lvlJc w:val="left"/>
      <w:pPr>
        <w:ind w:left="2106" w:hanging="420"/>
      </w:pPr>
    </w:lvl>
    <w:lvl w:ilvl="5" w:tentative="0">
      <w:start w:val="1"/>
      <w:numFmt w:val="lowerRoman"/>
      <w:lvlText w:val="%6."/>
      <w:lvlJc w:val="right"/>
      <w:pPr>
        <w:ind w:left="2526" w:hanging="420"/>
      </w:pPr>
    </w:lvl>
    <w:lvl w:ilvl="6" w:tentative="0">
      <w:start w:val="1"/>
      <w:numFmt w:val="decimal"/>
      <w:lvlText w:val="%7."/>
      <w:lvlJc w:val="left"/>
      <w:pPr>
        <w:ind w:left="2946" w:hanging="420"/>
      </w:pPr>
    </w:lvl>
    <w:lvl w:ilvl="7" w:tentative="0">
      <w:start w:val="1"/>
      <w:numFmt w:val="lowerLetter"/>
      <w:lvlText w:val="%8)"/>
      <w:lvlJc w:val="left"/>
      <w:pPr>
        <w:ind w:left="3366" w:hanging="420"/>
      </w:pPr>
    </w:lvl>
    <w:lvl w:ilvl="8" w:tentative="0">
      <w:start w:val="1"/>
      <w:numFmt w:val="lowerRoman"/>
      <w:lvlText w:val="%9."/>
      <w:lvlJc w:val="right"/>
      <w:pPr>
        <w:ind w:left="3786" w:hanging="420"/>
      </w:pPr>
    </w:lvl>
  </w:abstractNum>
  <w:abstractNum w:abstractNumId="4">
    <w:nsid w:val="328D00A3"/>
    <w:multiLevelType w:val="singleLevel"/>
    <w:tmpl w:val="328D00A3"/>
    <w:lvl w:ilvl="0" w:tentative="0">
      <w:start w:val="1"/>
      <w:numFmt w:val="decimal"/>
      <w:suff w:val="space"/>
      <w:lvlText w:val="%1."/>
      <w:lvlJc w:val="left"/>
    </w:lvl>
  </w:abstractNum>
  <w:num w:numId="1">
    <w:abstractNumId w:val="1"/>
  </w:num>
  <w:num w:numId="2">
    <w:abstractNumId w:val="3"/>
  </w:num>
  <w:num w:numId="3">
    <w:abstractNumId w:val="4"/>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路滑大状">
    <w15:presenceInfo w15:providerId="None" w15:userId="路滑大状"/>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JhNzhkNTIzOGI5ZWEzYWNiMWM2YWQ5OTZkNTc1YWMifQ=="/>
  </w:docVars>
  <w:rsids>
    <w:rsidRoot w:val="001B658A"/>
    <w:rsid w:val="000A2375"/>
    <w:rsid w:val="001B658A"/>
    <w:rsid w:val="002D307B"/>
    <w:rsid w:val="00477DBF"/>
    <w:rsid w:val="00524DC2"/>
    <w:rsid w:val="00687C96"/>
    <w:rsid w:val="006B63F3"/>
    <w:rsid w:val="0074045B"/>
    <w:rsid w:val="0078614B"/>
    <w:rsid w:val="00975D66"/>
    <w:rsid w:val="009B7355"/>
    <w:rsid w:val="00A02D08"/>
    <w:rsid w:val="00A37FE7"/>
    <w:rsid w:val="00BF42E5"/>
    <w:rsid w:val="00D10279"/>
    <w:rsid w:val="00EA1B4B"/>
    <w:rsid w:val="00EC281A"/>
    <w:rsid w:val="00F7126E"/>
    <w:rsid w:val="011B487C"/>
    <w:rsid w:val="01310C25"/>
    <w:rsid w:val="01830D2F"/>
    <w:rsid w:val="019A0413"/>
    <w:rsid w:val="03232240"/>
    <w:rsid w:val="03901F42"/>
    <w:rsid w:val="043B3E89"/>
    <w:rsid w:val="054A3D1E"/>
    <w:rsid w:val="057B67B0"/>
    <w:rsid w:val="05DE05EE"/>
    <w:rsid w:val="05FC3E91"/>
    <w:rsid w:val="0692477C"/>
    <w:rsid w:val="08382CA7"/>
    <w:rsid w:val="09212671"/>
    <w:rsid w:val="0AB96ED3"/>
    <w:rsid w:val="0AF56453"/>
    <w:rsid w:val="0B2E2C78"/>
    <w:rsid w:val="0D964ABB"/>
    <w:rsid w:val="0E9F75F8"/>
    <w:rsid w:val="118C7D74"/>
    <w:rsid w:val="11B6672F"/>
    <w:rsid w:val="13226A49"/>
    <w:rsid w:val="13917AC6"/>
    <w:rsid w:val="14E937F4"/>
    <w:rsid w:val="15141C7E"/>
    <w:rsid w:val="159E65D7"/>
    <w:rsid w:val="16186B71"/>
    <w:rsid w:val="16C126FC"/>
    <w:rsid w:val="199A4E42"/>
    <w:rsid w:val="1E336B65"/>
    <w:rsid w:val="1E6E1574"/>
    <w:rsid w:val="1EC41D7C"/>
    <w:rsid w:val="1EFC13D0"/>
    <w:rsid w:val="1EFD3783"/>
    <w:rsid w:val="21556F04"/>
    <w:rsid w:val="21FC7830"/>
    <w:rsid w:val="248205BE"/>
    <w:rsid w:val="24C406EB"/>
    <w:rsid w:val="257400E5"/>
    <w:rsid w:val="26F32784"/>
    <w:rsid w:val="28F157DB"/>
    <w:rsid w:val="29BC6529"/>
    <w:rsid w:val="2A1E7C1E"/>
    <w:rsid w:val="2AC90530"/>
    <w:rsid w:val="2B6A7F7E"/>
    <w:rsid w:val="2C1572A0"/>
    <w:rsid w:val="313476EF"/>
    <w:rsid w:val="31BA5CD3"/>
    <w:rsid w:val="324B11FA"/>
    <w:rsid w:val="32D20155"/>
    <w:rsid w:val="33944CAB"/>
    <w:rsid w:val="3481051D"/>
    <w:rsid w:val="35B44CCF"/>
    <w:rsid w:val="35E5508C"/>
    <w:rsid w:val="37F50BC9"/>
    <w:rsid w:val="38947100"/>
    <w:rsid w:val="39D566FD"/>
    <w:rsid w:val="3A8D65DE"/>
    <w:rsid w:val="3B4C3132"/>
    <w:rsid w:val="3B753585"/>
    <w:rsid w:val="3BA031D9"/>
    <w:rsid w:val="3BF025D4"/>
    <w:rsid w:val="3C277CF3"/>
    <w:rsid w:val="3C2C20BD"/>
    <w:rsid w:val="3C686012"/>
    <w:rsid w:val="3EC1378C"/>
    <w:rsid w:val="3F47182B"/>
    <w:rsid w:val="3F70712C"/>
    <w:rsid w:val="407A6BAF"/>
    <w:rsid w:val="41E82929"/>
    <w:rsid w:val="440648B8"/>
    <w:rsid w:val="44E332D8"/>
    <w:rsid w:val="451C6BF8"/>
    <w:rsid w:val="4717342D"/>
    <w:rsid w:val="47E01929"/>
    <w:rsid w:val="47E34122"/>
    <w:rsid w:val="483B50F0"/>
    <w:rsid w:val="49662C25"/>
    <w:rsid w:val="49766439"/>
    <w:rsid w:val="498F3D70"/>
    <w:rsid w:val="4AEF3AF9"/>
    <w:rsid w:val="4B670398"/>
    <w:rsid w:val="4BAB3868"/>
    <w:rsid w:val="4CFD7E4F"/>
    <w:rsid w:val="4D70230C"/>
    <w:rsid w:val="4DCF0212"/>
    <w:rsid w:val="4EA633A7"/>
    <w:rsid w:val="4F491EEB"/>
    <w:rsid w:val="52001132"/>
    <w:rsid w:val="555627E9"/>
    <w:rsid w:val="563D43E3"/>
    <w:rsid w:val="58DC70F6"/>
    <w:rsid w:val="595F43DB"/>
    <w:rsid w:val="59CF56AE"/>
    <w:rsid w:val="5C262EFE"/>
    <w:rsid w:val="5C4A057A"/>
    <w:rsid w:val="5C5F3AC8"/>
    <w:rsid w:val="5D0737BB"/>
    <w:rsid w:val="5D3F194C"/>
    <w:rsid w:val="5D597ACB"/>
    <w:rsid w:val="5E2238C8"/>
    <w:rsid w:val="600B16D2"/>
    <w:rsid w:val="61E24916"/>
    <w:rsid w:val="659436D1"/>
    <w:rsid w:val="66D675C1"/>
    <w:rsid w:val="676B26C3"/>
    <w:rsid w:val="67704D38"/>
    <w:rsid w:val="681F7529"/>
    <w:rsid w:val="69AC6CEA"/>
    <w:rsid w:val="69E56F2A"/>
    <w:rsid w:val="6A4502F7"/>
    <w:rsid w:val="6C65221B"/>
    <w:rsid w:val="6CD77BF7"/>
    <w:rsid w:val="6D7B4B42"/>
    <w:rsid w:val="6E15205B"/>
    <w:rsid w:val="6E1D5C04"/>
    <w:rsid w:val="6E69507A"/>
    <w:rsid w:val="70147478"/>
    <w:rsid w:val="71DC54F8"/>
    <w:rsid w:val="71FF6807"/>
    <w:rsid w:val="74A1752F"/>
    <w:rsid w:val="74C370B4"/>
    <w:rsid w:val="74CE09BA"/>
    <w:rsid w:val="755F71D9"/>
    <w:rsid w:val="75BF73FC"/>
    <w:rsid w:val="75FC038D"/>
    <w:rsid w:val="76195F05"/>
    <w:rsid w:val="77BF3AB9"/>
    <w:rsid w:val="77D13CDE"/>
    <w:rsid w:val="7803299E"/>
    <w:rsid w:val="78540CA6"/>
    <w:rsid w:val="794B479E"/>
    <w:rsid w:val="79E24821"/>
    <w:rsid w:val="7A541346"/>
    <w:rsid w:val="7B090C03"/>
    <w:rsid w:val="7B58506D"/>
    <w:rsid w:val="7B6B2122"/>
    <w:rsid w:val="7DD40A27"/>
    <w:rsid w:val="7E923776"/>
    <w:rsid w:val="7F845C8B"/>
    <w:rsid w:val="7FC50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0"/>
    <w:pPr>
      <w:jc w:val="left"/>
    </w:pPr>
  </w:style>
  <w:style w:type="paragraph" w:styleId="3">
    <w:name w:val="Body Text Indent"/>
    <w:basedOn w:val="1"/>
    <w:qFormat/>
    <w:uiPriority w:val="0"/>
    <w:pPr>
      <w:autoSpaceDE w:val="0"/>
      <w:autoSpaceDN w:val="0"/>
      <w:adjustRightInd w:val="0"/>
      <w:ind w:firstLine="420" w:firstLineChars="200"/>
      <w:jc w:val="left"/>
    </w:pPr>
    <w:rPr>
      <w:rFonts w:ascii="宋体" w:hAnsi="宋体"/>
      <w:kern w:val="0"/>
      <w:szCs w:val="21"/>
    </w:rPr>
  </w:style>
  <w:style w:type="paragraph" w:styleId="4">
    <w:name w:val="Balloon Text"/>
    <w:basedOn w:val="1"/>
    <w:link w:val="12"/>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qFormat/>
    <w:uiPriority w:val="0"/>
  </w:style>
  <w:style w:type="paragraph" w:customStyle="1" w:styleId="11">
    <w:name w:val="正文1"/>
    <w:qFormat/>
    <w:uiPriority w:val="0"/>
    <w:pPr>
      <w:framePr w:wrap="around" w:vAnchor="margin" w:hAnchor="text" w:y="1"/>
    </w:pPr>
    <w:rPr>
      <w:rFonts w:hint="eastAsia" w:ascii="Arial Unicode MS" w:hAnsi="Arial Unicode MS" w:eastAsia="Helvetica Neue" w:cs="Arial Unicode MS"/>
      <w:color w:val="000000"/>
      <w:sz w:val="22"/>
      <w:szCs w:val="22"/>
      <w:lang w:val="zh-CN" w:eastAsia="zh-CN" w:bidi="ar-SA"/>
    </w:rPr>
  </w:style>
  <w:style w:type="character" w:customStyle="1" w:styleId="12">
    <w:name w:val="批注框文本 字符"/>
    <w:basedOn w:val="9"/>
    <w:link w:val="4"/>
    <w:qFormat/>
    <w:uiPriority w:val="0"/>
    <w:rPr>
      <w:rFonts w:asciiTheme="minorHAnsi" w:hAnsiTheme="minorHAnsi" w:eastAsiaTheme="minorEastAsia" w:cstheme="minorBidi"/>
      <w:kern w:val="2"/>
      <w:sz w:val="18"/>
      <w:szCs w:val="18"/>
    </w:rPr>
  </w:style>
  <w:style w:type="table" w:customStyle="1" w:styleId="13">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31F0DA-2D5D-48C5-A807-23AF538DD273}">
  <ds:schemaRefs/>
</ds:datastoreItem>
</file>

<file path=docProps/app.xml><?xml version="1.0" encoding="utf-8"?>
<Properties xmlns="http://schemas.openxmlformats.org/officeDocument/2006/extended-properties" xmlns:vt="http://schemas.openxmlformats.org/officeDocument/2006/docPropsVTypes">
  <Template>Normal.dotm</Template>
  <Pages>3</Pages>
  <Words>358</Words>
  <Characters>2046</Characters>
  <Lines>17</Lines>
  <Paragraphs>4</Paragraphs>
  <TotalTime>0</TotalTime>
  <ScaleCrop>false</ScaleCrop>
  <LinksUpToDate>false</LinksUpToDate>
  <CharactersWithSpaces>2400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2023-01-12T06:05:00Z</dcterms:created>
  <dc:creator>Tony Li</dc:creator>
  <cp:lastModifiedBy>Tony Li</cp:lastModifiedBy>
  <cp:lastPrinted>2022-09-20T03:22:00Z</cp:lastPrinted>
  <dcterms:modified xsi:type="dcterms:W3CDTF">2023-06-16T08:52:30Z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CB335C25B6C541719EF607205FCB6F14_13</vt:lpwstr>
  </property>
</Properties>
</file>